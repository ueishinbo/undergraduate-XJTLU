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6B89" w14:textId="39223F1D" w:rsidR="00FC4217" w:rsidRDefault="00FC4217" w:rsidP="008E3E84">
      <w:pPr>
        <w:jc w:val="center"/>
        <w:rPr>
          <w:b/>
          <w:bCs/>
          <w:sz w:val="44"/>
          <w:szCs w:val="52"/>
        </w:rPr>
      </w:pPr>
      <w:r w:rsidRPr="008E3E84">
        <w:rPr>
          <w:rFonts w:hint="eastAsia"/>
          <w:b/>
          <w:bCs/>
          <w:sz w:val="44"/>
          <w:szCs w:val="52"/>
        </w:rPr>
        <w:t>Pr</w:t>
      </w:r>
      <w:r w:rsidRPr="008E3E84">
        <w:rPr>
          <w:b/>
          <w:bCs/>
          <w:sz w:val="44"/>
          <w:szCs w:val="52"/>
        </w:rPr>
        <w:t>oject Specification Report</w:t>
      </w:r>
    </w:p>
    <w:p w14:paraId="71DC130C" w14:textId="77777777" w:rsidR="00814445" w:rsidRPr="008E3E84" w:rsidRDefault="00814445" w:rsidP="008E3E84">
      <w:pPr>
        <w:jc w:val="center"/>
        <w:rPr>
          <w:b/>
          <w:bCs/>
          <w:sz w:val="44"/>
          <w:szCs w:val="52"/>
        </w:rPr>
      </w:pPr>
    </w:p>
    <w:p w14:paraId="1EF1A626" w14:textId="2E34C2CF" w:rsidR="00814445" w:rsidRPr="00C501C7" w:rsidRDefault="00814445" w:rsidP="00C501C7">
      <w:pPr>
        <w:widowControl/>
        <w:spacing w:line="360" w:lineRule="auto"/>
        <w:jc w:val="left"/>
        <w:rPr>
          <w:rFonts w:ascii="Tahoma" w:eastAsia="宋体" w:hAnsi="Tahoma" w:cs="Tahoma"/>
          <w:kern w:val="0"/>
          <w:sz w:val="24"/>
        </w:rPr>
      </w:pPr>
      <w:r w:rsidRPr="00C501C7">
        <w:rPr>
          <w:rFonts w:ascii="Tahoma" w:hAnsi="Tahoma" w:cs="Tahoma"/>
        </w:rPr>
        <w:t xml:space="preserve">Project Title: </w:t>
      </w:r>
      <w:r w:rsidRPr="00C501C7">
        <w:rPr>
          <w:rFonts w:ascii="Tahoma" w:eastAsia="宋体" w:hAnsi="Tahoma" w:cs="Tahoma"/>
          <w:color w:val="3A343A"/>
          <w:kern w:val="0"/>
          <w:szCs w:val="21"/>
          <w:shd w:val="clear" w:color="auto" w:fill="FFFFFF"/>
        </w:rPr>
        <w:t xml:space="preserve">Virtual Reality Questionnaire Toolkit: Examining Interaction Techniques for Doing Questionnaires in VR                                                  </w:t>
      </w:r>
    </w:p>
    <w:p w14:paraId="4E3DE8EA" w14:textId="235122E1" w:rsidR="00814445" w:rsidRPr="00C501C7" w:rsidRDefault="00814445" w:rsidP="00C501C7">
      <w:pPr>
        <w:spacing w:line="360" w:lineRule="auto"/>
        <w:ind w:left="1155" w:hangingChars="550" w:hanging="1155"/>
        <w:rPr>
          <w:rFonts w:ascii="Tahoma" w:hAnsi="Tahoma" w:cs="Tahoma"/>
        </w:rPr>
      </w:pPr>
      <w:r w:rsidRPr="00C501C7">
        <w:rPr>
          <w:rFonts w:ascii="Tahoma" w:hAnsi="Tahoma" w:cs="Tahoma"/>
        </w:rPr>
        <w:t xml:space="preserve">Student Name: Xingbo Wei                                                        </w:t>
      </w:r>
    </w:p>
    <w:p w14:paraId="51B22238" w14:textId="77777777" w:rsidR="00814445" w:rsidRPr="00C501C7" w:rsidRDefault="00814445" w:rsidP="00C501C7">
      <w:pPr>
        <w:spacing w:line="360" w:lineRule="auto"/>
        <w:ind w:left="1155" w:hangingChars="550" w:hanging="1155"/>
        <w:rPr>
          <w:rFonts w:ascii="Tahoma" w:hAnsi="Tahoma" w:cs="Tahoma"/>
        </w:rPr>
      </w:pPr>
      <w:r w:rsidRPr="00C501C7">
        <w:rPr>
          <w:rFonts w:ascii="Tahoma" w:hAnsi="Tahoma" w:cs="Tahoma"/>
        </w:rPr>
        <w:t xml:space="preserve">Supervisor: Yue Li    </w:t>
      </w:r>
    </w:p>
    <w:p w14:paraId="62A807A0" w14:textId="5D16E092" w:rsidR="00814445" w:rsidRPr="00C501C7" w:rsidRDefault="00814445" w:rsidP="00C501C7">
      <w:pPr>
        <w:spacing w:line="360" w:lineRule="auto"/>
        <w:ind w:left="1155" w:hangingChars="550" w:hanging="1155"/>
        <w:rPr>
          <w:rFonts w:ascii="Tahoma" w:hAnsi="Tahoma" w:cs="Tahoma"/>
        </w:rPr>
      </w:pPr>
      <w:r w:rsidRPr="00C501C7">
        <w:rPr>
          <w:rFonts w:ascii="Tahoma" w:hAnsi="Tahoma" w:cs="Tahoma"/>
        </w:rPr>
        <w:t xml:space="preserve">                                                            </w:t>
      </w:r>
    </w:p>
    <w:p w14:paraId="55ACB133" w14:textId="43AFD0EC" w:rsidR="00814445" w:rsidRDefault="008E3E84" w:rsidP="00C501C7">
      <w:pPr>
        <w:spacing w:line="360" w:lineRule="auto"/>
        <w:rPr>
          <w:ins w:id="0" w:author="Yue Li" w:date="2021-09-22T14:04:00Z"/>
          <w:rFonts w:ascii="Tahoma" w:hAnsi="Tahoma" w:cs="Tahoma"/>
          <w:b/>
          <w:bCs/>
          <w:sz w:val="24"/>
          <w:szCs w:val="32"/>
        </w:rPr>
      </w:pPr>
      <w:r w:rsidRPr="00C501C7">
        <w:rPr>
          <w:rFonts w:ascii="Tahoma" w:hAnsi="Tahoma" w:cs="Tahoma"/>
          <w:b/>
          <w:bCs/>
          <w:sz w:val="24"/>
          <w:szCs w:val="32"/>
        </w:rPr>
        <w:t>Project Introduction</w:t>
      </w:r>
    </w:p>
    <w:p w14:paraId="765DD062" w14:textId="643B1626" w:rsidR="002B4A96" w:rsidRPr="002B4A96" w:rsidRDefault="002B4A96" w:rsidP="002B4A96">
      <w:pPr>
        <w:widowControl/>
        <w:rPr>
          <w:ins w:id="1" w:author="Yue Li" w:date="2021-09-22T14:04:00Z"/>
          <w:rFonts w:ascii="Calibri" w:eastAsia="Times New Roman" w:hAnsi="Calibri" w:cs="Calibri"/>
          <w:color w:val="000000"/>
          <w:kern w:val="0"/>
          <w:sz w:val="22"/>
          <w:szCs w:val="22"/>
        </w:rPr>
      </w:pPr>
      <w:ins w:id="2" w:author="Yue Li" w:date="2021-09-22T14:04:00Z">
        <w:r w:rsidRPr="002B4A96">
          <w:rPr>
            <w:rFonts w:ascii="Calibri" w:eastAsia="Times New Roman" w:hAnsi="Calibri" w:cs="Calibri"/>
            <w:color w:val="000000"/>
            <w:kern w:val="0"/>
            <w:sz w:val="22"/>
            <w:szCs w:val="22"/>
          </w:rPr>
          <w:t>The notable rise of a new generation of virtual reality (VR) systems in recent years opened up new methods and interventions for researchers across different areas. It is vital for VR research and development to understand users’ subjective feedback, which is usually assessed through questionnaires after leaving a VR scene. Recent research has found that completing questionnaires directly in VR can help mitigate the break in presence (BIP). In this final year project, the student will develop a Virtual Reality Questionnaire Toolkit (VRQT</w:t>
        </w:r>
      </w:ins>
      <w:ins w:id="3" w:author="Yue Li" w:date="2021-09-22T14:05:00Z">
        <w:r>
          <w:rPr>
            <w:rFonts w:asciiTheme="minorEastAsia" w:hAnsiTheme="minorEastAsia" w:cs="Calibri" w:hint="eastAsia"/>
            <w:color w:val="000000"/>
            <w:kern w:val="0"/>
            <w:sz w:val="22"/>
            <w:szCs w:val="22"/>
          </w:rPr>
          <w:t>K</w:t>
        </w:r>
      </w:ins>
      <w:ins w:id="4" w:author="Yue Li" w:date="2021-09-22T14:04:00Z">
        <w:r w:rsidRPr="002B4A96">
          <w:rPr>
            <w:rFonts w:ascii="Calibri" w:eastAsia="Times New Roman" w:hAnsi="Calibri" w:cs="Calibri"/>
            <w:color w:val="000000"/>
            <w:kern w:val="0"/>
            <w:sz w:val="22"/>
            <w:szCs w:val="22"/>
          </w:rPr>
          <w:t>) and examine the interaction techniques for doing questionnaires in VR.</w:t>
        </w:r>
        <w:r w:rsidRPr="002B4A96">
          <w:rPr>
            <w:rFonts w:ascii="Calibri" w:eastAsia="Times New Roman" w:hAnsi="Calibri" w:cs="Calibri"/>
            <w:color w:val="000000"/>
            <w:kern w:val="0"/>
            <w:sz w:val="22"/>
            <w:szCs w:val="22"/>
          </w:rPr>
          <w:br/>
        </w:r>
      </w:ins>
    </w:p>
    <w:p w14:paraId="4AEEBA9C" w14:textId="77777777" w:rsidR="002B4A96" w:rsidRPr="00C501C7" w:rsidRDefault="002B4A96" w:rsidP="00C501C7">
      <w:pPr>
        <w:spacing w:line="360" w:lineRule="auto"/>
        <w:rPr>
          <w:rFonts w:ascii="Tahoma" w:hAnsi="Tahoma" w:cs="Tahoma"/>
          <w:b/>
          <w:bCs/>
          <w:sz w:val="24"/>
          <w:szCs w:val="32"/>
        </w:rPr>
      </w:pPr>
    </w:p>
    <w:p w14:paraId="5D30341C" w14:textId="5646BA77" w:rsidR="00323A2F" w:rsidRPr="00C501C7" w:rsidRDefault="008E3E84" w:rsidP="00C501C7">
      <w:pPr>
        <w:spacing w:line="360" w:lineRule="auto"/>
        <w:rPr>
          <w:rFonts w:ascii="Tahoma" w:hAnsi="Tahoma" w:cs="Tahoma"/>
        </w:rPr>
      </w:pPr>
      <w:r w:rsidRPr="00C501C7">
        <w:rPr>
          <w:rFonts w:ascii="Tahoma" w:hAnsi="Tahoma" w:cs="Tahoma"/>
        </w:rPr>
        <w:t xml:space="preserve">As the development of </w:t>
      </w:r>
      <w:r w:rsidR="00952375" w:rsidRPr="00C501C7">
        <w:rPr>
          <w:rFonts w:ascii="Tahoma" w:hAnsi="Tahoma" w:cs="Tahoma"/>
        </w:rPr>
        <w:t>the Virtual Reality (VR)</w:t>
      </w:r>
      <w:r w:rsidR="00EE4004" w:rsidRPr="00C501C7">
        <w:rPr>
          <w:rFonts w:ascii="Tahoma" w:hAnsi="Tahoma" w:cs="Tahoma"/>
        </w:rPr>
        <w:t xml:space="preserve"> technology</w:t>
      </w:r>
      <w:r w:rsidR="00952375" w:rsidRPr="00C501C7">
        <w:rPr>
          <w:rFonts w:ascii="Tahoma" w:hAnsi="Tahoma" w:cs="Tahoma"/>
        </w:rPr>
        <w:t>,</w:t>
      </w:r>
      <w:r w:rsidR="00EE4004" w:rsidRPr="00C501C7">
        <w:rPr>
          <w:rFonts w:ascii="Tahoma" w:hAnsi="Tahoma" w:cs="Tahoma"/>
        </w:rPr>
        <w:t xml:space="preserve"> </w:t>
      </w:r>
      <w:r w:rsidR="006D0B1D" w:rsidRPr="00C501C7">
        <w:rPr>
          <w:rFonts w:ascii="Tahoma" w:hAnsi="Tahoma" w:cs="Tahoma"/>
        </w:rPr>
        <w:t>head-mounted displays (HMD) are becoming popular</w:t>
      </w:r>
      <w:del w:id="5" w:author="Yue Li" w:date="2021-09-22T14:03:00Z">
        <w:r w:rsidR="006D0B1D" w:rsidRPr="00C501C7" w:rsidDel="002B4A96">
          <w:rPr>
            <w:rFonts w:ascii="Tahoma" w:hAnsi="Tahoma" w:cs="Tahoma"/>
          </w:rPr>
          <w:delText>ity</w:delText>
        </w:r>
      </w:del>
      <w:r w:rsidR="00C3364D" w:rsidRPr="00C501C7">
        <w:rPr>
          <w:rFonts w:ascii="Tahoma" w:hAnsi="Tahoma" w:cs="Tahoma"/>
        </w:rPr>
        <w:t>. VR has since been applied to many areas such as computer graphics, gaming, or education</w:t>
      </w:r>
      <w:r w:rsidR="004A2DCB" w:rsidRPr="00C501C7">
        <w:rPr>
          <w:rFonts w:ascii="Tahoma" w:hAnsi="Tahoma" w:cs="Tahoma"/>
        </w:rPr>
        <w:t xml:space="preserve"> </w:t>
      </w:r>
      <w:r w:rsidR="004A2DCB" w:rsidRPr="00C501C7">
        <w:rPr>
          <w:rFonts w:ascii="Tahoma" w:hAnsi="Tahoma" w:cs="Tahoma"/>
        </w:rPr>
        <w:fldChar w:fldCharType="begin" w:fldLock="1"/>
      </w:r>
      <w:r w:rsidR="00690C41" w:rsidRPr="00C501C7">
        <w:rPr>
          <w:rFonts w:ascii="Tahoma" w:hAnsi="Tahoma" w:cs="Tahoma"/>
        </w:rPr>
        <w:instrText>ADDIN CSL_CITATION {"citationItems":[{"id":"ITEM-1","itemData":{"DOI":"10.1145/3385956.3418947","ISBN":"9781450376198","abstract":"Virtual reality (VR) technologies have become more affordable and accessible in recent years. This is opening up new methods and opportunities in the field of digital learning. VR can offer new forms of interactive learning and working, especially for subjects from the STEM (Science, technology, engineering, and mathematics) area. In this context we investigate the potential and application of VR for computer science education with a systematic review in this paper. We present a formal literature review on the use of VR technologies in computer science education. We focus on the identification of factors such as learning objectives, technologies used, interaction characteristics, and challenges and advantages of using fully immersive VR for computer science education.","author":[{"dropping-particle":"","family":"Pirker","given":"Johanna","non-dropping-particle":"","parse-names":false,"suffix":""},{"dropping-particle":"","family":"Dengel","given":"Andreas","non-dropping-particle":"","parse-names":false,"suffix":""},{"dropping-particle":"","family":"Holly","given":"Michael","non-dropping-particle":"","parse-names":false,"suffix":""},{"dropping-particle":"","family":"Safikhani","given":"Saeed","non-dropping-particle":"","parse-names":false,"suffix":""}],"container-title":"Proceedings of the ACM Symposium on Virtual Reality Software and Technology, VRST","id":"ITEM-1","issued":{"date-parts":[["2020"]]},"title":"Virtual Reality in Computer Science Education: A Systematic Review","type":"article-journal"},"uris":["http://www.mendeley.com/documents/?uuid=8b714baa-397d-426f-9f60-e039db4291e9"]},{"id":"ITEM-2","itemData":{"DOI":"10.1145/3439133.3439146","ISBN":"9781450387996","abstract":"The development of computers and information technology, especially the emergence of the Internet, big data, artificial intelligence, virtual reality, and mental enhancement, has created a new field of educational technology and entered a new chapter in the development of educational information. Augmented reality technology will be the most promising technology in the field of education after multimedia and computer networks. The most common teaching application of AR/VR technology in mainland China is to integrate digital learning resources and carry out relevant theoretical and experimental courses in multiple universities; China's Taiwan AR/VR technology mainly focuses on image processing related fields and education, and combines multiple teaching methods. This article summarizes and compares the application of augmented reality technology in university curriculum education on both sides of the Taiwan Straits from mainland China and Taiwan, and draws some enlightenment.","author":[{"dropping-particle":"","family":"Guo","given":"Xiaoyu","non-dropping-particle":"","parse-names":false,"suffix":""},{"dropping-particle":"","family":"Chen","given":"Xingnan","non-dropping-particle":"","parse-names":false,"suffix":""},{"dropping-particle":"","family":"Feng","given":"Xiaoqi","non-dropping-particle":"","parse-names":false,"suffix":""},{"dropping-particle":"","family":"Zheng","given":"Shijue","non-dropping-particle":"","parse-names":false,"suffix":""}],"container-title":"ACM International Conference Proceeding Series","id":"ITEM-2","issued":{"date-parts":[["2020"]]},"page":"22-28","title":"The Enlightenment of \"aR / VR\" Technical University Course Education in Taiwan, China","type":"article-journal"},"uris":["http://www.mendeley.com/documents/?uuid=c247bff3-c4d3-4917-81fe-b5f093b37b0a"]}],"mendeley":{"formattedCitation":"[1], [2]","plainTextFormattedCitation":"[1], [2]","previouslyFormattedCitation":"[1], [2]"},"properties":{"noteIndex":0},"schema":"https://github.com/citation-style-language/schema/raw/master/csl-citation.json"}</w:instrText>
      </w:r>
      <w:r w:rsidR="004A2DCB" w:rsidRPr="00C501C7">
        <w:rPr>
          <w:rFonts w:ascii="Tahoma" w:hAnsi="Tahoma" w:cs="Tahoma"/>
        </w:rPr>
        <w:fldChar w:fldCharType="separate"/>
      </w:r>
      <w:r w:rsidR="004A2DCB" w:rsidRPr="00C501C7">
        <w:rPr>
          <w:rFonts w:ascii="Tahoma" w:hAnsi="Tahoma" w:cs="Tahoma"/>
          <w:noProof/>
        </w:rPr>
        <w:t>[1], [2]</w:t>
      </w:r>
      <w:r w:rsidR="004A2DCB" w:rsidRPr="00C501C7">
        <w:rPr>
          <w:rFonts w:ascii="Tahoma" w:hAnsi="Tahoma" w:cs="Tahoma"/>
        </w:rPr>
        <w:fldChar w:fldCharType="end"/>
      </w:r>
      <w:r w:rsidR="004A2DCB" w:rsidRPr="00C501C7">
        <w:rPr>
          <w:rFonts w:ascii="Tahoma" w:hAnsi="Tahoma" w:cs="Tahoma"/>
        </w:rPr>
        <w:t xml:space="preserve"> and </w:t>
      </w:r>
      <w:r w:rsidR="00323A2F" w:rsidRPr="00C501C7">
        <w:rPr>
          <w:rFonts w:ascii="Tahoma" w:hAnsi="Tahoma" w:cs="Tahoma"/>
        </w:rPr>
        <w:t>during</w:t>
      </w:r>
      <w:r w:rsidR="006D0B1D" w:rsidRPr="00C501C7">
        <w:rPr>
          <w:rFonts w:ascii="Tahoma" w:hAnsi="Tahoma" w:cs="Tahoma"/>
        </w:rPr>
        <w:t xml:space="preserve"> 2020 fourth quarter alone there were over one million Quest 2 units sold worldwide [</w:t>
      </w:r>
      <w:r w:rsidR="00690C41" w:rsidRPr="00C501C7">
        <w:rPr>
          <w:rFonts w:ascii="Tahoma" w:hAnsi="Tahoma" w:cs="Tahoma"/>
        </w:rPr>
        <w:t>3</w:t>
      </w:r>
      <w:r w:rsidR="004A2DCB" w:rsidRPr="00C501C7">
        <w:rPr>
          <w:rFonts w:ascii="Tahoma" w:hAnsi="Tahoma" w:cs="Tahoma"/>
        </w:rPr>
        <w:t>]</w:t>
      </w:r>
      <w:r w:rsidR="00690C41" w:rsidRPr="00C501C7">
        <w:rPr>
          <w:rFonts w:ascii="Tahoma" w:hAnsi="Tahoma" w:cs="Tahoma"/>
        </w:rPr>
        <w:t xml:space="preserve">. </w:t>
      </w:r>
      <w:r w:rsidR="007528EC" w:rsidRPr="00C501C7">
        <w:rPr>
          <w:rFonts w:ascii="Tahoma" w:hAnsi="Tahoma" w:cs="Tahoma"/>
        </w:rPr>
        <w:t>Questionnaire</w:t>
      </w:r>
      <w:r w:rsidR="00814445" w:rsidRPr="00C501C7">
        <w:rPr>
          <w:rFonts w:ascii="Tahoma" w:hAnsi="Tahoma" w:cs="Tahoma"/>
        </w:rPr>
        <w:t xml:space="preserve"> </w:t>
      </w:r>
      <w:r w:rsidR="007528EC" w:rsidRPr="00C501C7">
        <w:rPr>
          <w:rFonts w:ascii="Tahoma" w:hAnsi="Tahoma" w:cs="Tahoma"/>
        </w:rPr>
        <w:t xml:space="preserve">is one way to evaluate the application which allows product owner or developer to understand </w:t>
      </w:r>
      <w:r w:rsidR="00F87A22" w:rsidRPr="00C501C7">
        <w:rPr>
          <w:rFonts w:ascii="Tahoma" w:hAnsi="Tahoma" w:cs="Tahoma"/>
        </w:rPr>
        <w:t>its upsides and downsides</w:t>
      </w:r>
      <w:r w:rsidR="001337F6" w:rsidRPr="00C501C7">
        <w:rPr>
          <w:rFonts w:ascii="Tahoma" w:hAnsi="Tahoma" w:cs="Tahoma"/>
        </w:rPr>
        <w:t xml:space="preserve"> like measuring presence</w:t>
      </w:r>
      <w:r w:rsidR="00F87A22" w:rsidRPr="00C501C7">
        <w:rPr>
          <w:rFonts w:ascii="Tahoma" w:hAnsi="Tahoma" w:cs="Tahoma"/>
        </w:rPr>
        <w:t xml:space="preserve"> </w:t>
      </w:r>
      <w:r w:rsidR="001337F6" w:rsidRPr="00C501C7">
        <w:rPr>
          <w:rFonts w:ascii="Tahoma" w:hAnsi="Tahoma" w:cs="Tahoma"/>
        </w:rPr>
        <w:t xml:space="preserve">or immersion </w:t>
      </w:r>
      <w:r w:rsidR="00F87A22" w:rsidRPr="00C501C7">
        <w:rPr>
          <w:rFonts w:ascii="Tahoma" w:hAnsi="Tahoma" w:cs="Tahoma"/>
        </w:rPr>
        <w:t xml:space="preserve">from the questionnaire result. </w:t>
      </w:r>
    </w:p>
    <w:p w14:paraId="3A6C321E" w14:textId="44EC6830" w:rsidR="00CA273F" w:rsidRPr="00C501C7" w:rsidRDefault="00A87090" w:rsidP="00C501C7">
      <w:pPr>
        <w:spacing w:line="360" w:lineRule="auto"/>
        <w:rPr>
          <w:rFonts w:ascii="Tahoma" w:hAnsi="Tahoma" w:cs="Tahoma"/>
        </w:rPr>
      </w:pPr>
      <w:bookmarkStart w:id="6" w:name="OLE_LINK5"/>
      <w:bookmarkStart w:id="7" w:name="OLE_LINK6"/>
      <w:r w:rsidRPr="00C501C7">
        <w:rPr>
          <w:rFonts w:ascii="Tahoma" w:hAnsi="Tahoma" w:cs="Tahoma"/>
        </w:rPr>
        <w:t xml:space="preserve">Despite paper questionnaire is a way to evaluate </w:t>
      </w:r>
      <w:r w:rsidR="00F05E4D" w:rsidRPr="00C501C7">
        <w:rPr>
          <w:rFonts w:ascii="Tahoma" w:hAnsi="Tahoma" w:cs="Tahoma"/>
        </w:rPr>
        <w:t xml:space="preserve">most current application or production. </w:t>
      </w:r>
      <w:bookmarkStart w:id="8" w:name="OLE_LINK7"/>
      <w:bookmarkStart w:id="9" w:name="OLE_LINK8"/>
      <w:r w:rsidR="00F05E4D" w:rsidRPr="00C501C7">
        <w:rPr>
          <w:rFonts w:ascii="Tahoma" w:hAnsi="Tahoma" w:cs="Tahoma"/>
        </w:rPr>
        <w:t>However,</w:t>
      </w:r>
      <w:r w:rsidR="00FE04C4" w:rsidRPr="00C501C7">
        <w:rPr>
          <w:rFonts w:ascii="Tahoma" w:hAnsi="Tahoma" w:cs="Tahoma"/>
        </w:rPr>
        <w:t xml:space="preserve"> </w:t>
      </w:r>
      <w:r w:rsidR="008C03FA" w:rsidRPr="00C501C7">
        <w:rPr>
          <w:rFonts w:ascii="Tahoma" w:hAnsi="Tahoma" w:cs="Tahoma"/>
        </w:rPr>
        <w:t xml:space="preserve">traditional appraisal methods have inadequacy. </w:t>
      </w:r>
      <w:r w:rsidR="00FE04C4" w:rsidRPr="00C501C7">
        <w:rPr>
          <w:rFonts w:ascii="Tahoma" w:hAnsi="Tahoma" w:cs="Tahoma"/>
        </w:rPr>
        <w:t>Putze Susanne et al. describes</w:t>
      </w:r>
      <w:r w:rsidR="00C96361" w:rsidRPr="00C501C7">
        <w:rPr>
          <w:rFonts w:ascii="Tahoma" w:hAnsi="Tahoma" w:cs="Tahoma"/>
        </w:rPr>
        <w:t xml:space="preserve"> the </w:t>
      </w:r>
      <w:r w:rsidR="00FE04C4" w:rsidRPr="00C501C7">
        <w:rPr>
          <w:rFonts w:ascii="Tahoma" w:hAnsi="Tahoma" w:cs="Tahoma"/>
        </w:rPr>
        <w:t xml:space="preserve">﻿switching between VR and physical reality leads to a break in presence </w:t>
      </w:r>
      <w:r w:rsidR="00FE04C4" w:rsidRPr="00C501C7">
        <w:rPr>
          <w:rFonts w:ascii="Tahoma" w:hAnsi="Tahoma" w:cs="Tahoma"/>
        </w:rPr>
        <w:fldChar w:fldCharType="begin" w:fldLock="1"/>
      </w:r>
      <w:r w:rsidR="00A2437D" w:rsidRPr="00C501C7">
        <w:rPr>
          <w:rFonts w:ascii="Tahoma" w:hAnsi="Tahoma" w:cs="Tahoma"/>
        </w:rPr>
        <w:instrText>ADDIN CSL_CITATION {"citationItems":[{"id":"ITEM-1","itemData":{"DOI":"10.1145/3313831.3376144","ISBN":"9781450367080","abstract":"Questionnaires are among the most common research tools in virtual reality (VR) evaluations and user studies. However, transitioning from virtual worlds to the physical world to respond to VR experience questionnaires can potentially lead to systematic biases. Administering questionnaires in VR (inVRQs) is becoming more common in contemporary research. This is based on the intuitive notion that inVRQs may ease participation, reduce the Break in Presence (BIP) and avoid biases. In this paper, we perform a systematic investigation into the effects of interrupting the VR experience through questionnaires using physiological data as a continuous and objective measure of presence. In a user study (n=50), we evaluated question-asking procedures using a VR shooter with two different levels of immersion. The users rated their player experience with a questionnaire either inside or outside of VR. Our results indicate a reduced BIP for the employed inVRQ without affecting the self-reported player experience.","author":[{"dropping-particle":"","family":"Putze","given":"Susanne","non-dropping-particle":"","parse-names":false,"suffix":""},{"dropping-particle":"","family":"Alexandrovsky","given":"Dmitry","non-dropping-particle":"","parse-names":false,"suffix":""},{"dropping-particle":"","family":"Putze","given":"Felix","non-dropping-particle":"","parse-names":false,"suffix":""},{"dropping-particle":"","family":"Höffner","given":"Sebastian","non-dropping-particle":"","parse-names":false,"suffix":""},{"dropping-particle":"","family":"Smeddinck","given":"Jan David","non-dropping-particle":"","parse-names":false,"suffix":""},{"dropping-particle":"","family":"Malaka","given":"Rainer","non-dropping-particle":"","parse-names":false,"suffix":""}],"container-title":"Conference on Human Factors in Computing Systems - Proceedings","id":"ITEM-1","issued":{"date-parts":[["2020"]]},"page":"1-15","title":"Breaking the Experience: Effects of Questionnaires in VR User Studies","type":"article-journal"},"uris":["http://www.mendeley.com/documents/?uuid=9caa4778-81ce-4a3d-a59a-6f485216a8d6"]}],"mendeley":{"formattedCitation":"[3]","plainTextFormattedCitation":"[3]","previouslyFormattedCitation":"[3]"},"properties":{"noteIndex":0},"schema":"https://github.com/citation-style-language/schema/raw/master/csl-citation.json"}</w:instrText>
      </w:r>
      <w:r w:rsidR="00FE04C4" w:rsidRPr="00C501C7">
        <w:rPr>
          <w:rFonts w:ascii="Tahoma" w:hAnsi="Tahoma" w:cs="Tahoma"/>
        </w:rPr>
        <w:fldChar w:fldCharType="separate"/>
      </w:r>
      <w:r w:rsidR="00FE04C4" w:rsidRPr="00C501C7">
        <w:rPr>
          <w:rFonts w:ascii="Tahoma" w:hAnsi="Tahoma" w:cs="Tahoma"/>
        </w:rPr>
        <w:t>[3]</w:t>
      </w:r>
      <w:r w:rsidR="00FE04C4" w:rsidRPr="00C501C7">
        <w:rPr>
          <w:rFonts w:ascii="Tahoma" w:hAnsi="Tahoma" w:cs="Tahoma"/>
        </w:rPr>
        <w:fldChar w:fldCharType="end"/>
      </w:r>
      <w:r w:rsidR="00537F2E" w:rsidRPr="00C501C7">
        <w:rPr>
          <w:rFonts w:ascii="Tahoma" w:hAnsi="Tahoma" w:cs="Tahoma"/>
        </w:rPr>
        <w:t xml:space="preserve"> ﻿that might alter the outcomes</w:t>
      </w:r>
      <w:r w:rsidR="00393F46" w:rsidRPr="00C501C7">
        <w:rPr>
          <w:rFonts w:ascii="Tahoma" w:hAnsi="Tahoma" w:cs="Tahoma"/>
        </w:rPr>
        <w:t xml:space="preserve"> </w:t>
      </w:r>
      <w:r w:rsidR="00393F46" w:rsidRPr="00C501C7">
        <w:rPr>
          <w:rFonts w:ascii="Tahoma" w:hAnsi="Tahoma" w:cs="Tahoma"/>
        </w:rPr>
        <w:fldChar w:fldCharType="begin" w:fldLock="1"/>
      </w:r>
      <w:r w:rsidR="00201E7E" w:rsidRPr="00C501C7">
        <w:rPr>
          <w:rFonts w:ascii="Tahoma" w:hAnsi="Tahoma" w:cs="Tahoma"/>
        </w:rPr>
        <w:instrText>ADDIN CSL_CITATION {"citationItems":[{"id":"ITEM-1","itemData":{"DOI":"10.1145/3290605.3300590","ISBN":"9781450359702","abstract":"Virtual Reality (VR) is gaining increasing importance in science, education, and entertainment. A fundamental characteristic of VR is creating presence, the experience of’being’ or’acting’, when physically situated in another place. Measuring presence is vital for VR research and development. It is typically repeatedly assessed through questionnaires completed after leaving a VR scene. Requiring participants to leave and re-enter the VR costs time and can cause disorientation. In this paper, we investigate the effect of completing presence questionnaires directly in VR. Thirty-six participants experienced two immersion levels and filled three standardized presence questionnaires in the real world or VR. We found no effect on the questionnaires’ mean scores; however, we found that the variance of those measures significantly depends on the realism of the virtual scene and if the subjects had left the VR. The results indicate that, besides reducing a study’s duration and reducing disorientation, completing questionnaires in VR does not change the measured presence but can increase the consistency of the variance.","author":[{"dropping-particle":"","family":"Schwind","given":"Valentin","non-dropping-particle":"","parse-names":false,"suffix":""},{"dropping-particle":"","family":"Knierim","given":"Pascal","non-dropping-particle":"","parse-names":false,"suffix":""},{"dropping-particle":"","family":"Haas","given":"Nico","non-dropping-particle":"","parse-names":false,"suffix":""},{"dropping-particle":"","family":"Henze","given":"Niels","non-dropping-particle":"","parse-names":false,"suffix":""}],"container-title":"Conference on Human Factors in Computing Systems - Proceedings","id":"ITEM-1","issued":{"date-parts":[["2019"]]},"page":"1-12","title":"Using presence questionnaires in virtual reality","type":"article-journal"},"uris":["http://www.mendeley.com/documents/?uuid=89df72c9-c8ee-4614-a14d-0ece4aa415cb"]}],"mendeley":{"formattedCitation":"[4]","plainTextFormattedCitation":"[4]","previouslyFormattedCitation":"[4]"},"properties":{"noteIndex":0},"schema":"https://github.com/citation-style-language/schema/raw/master/csl-citation.json"}</w:instrText>
      </w:r>
      <w:r w:rsidR="00393F46" w:rsidRPr="00C501C7">
        <w:rPr>
          <w:rFonts w:ascii="Tahoma" w:hAnsi="Tahoma" w:cs="Tahoma"/>
        </w:rPr>
        <w:fldChar w:fldCharType="separate"/>
      </w:r>
      <w:r w:rsidR="00393F46" w:rsidRPr="00C501C7">
        <w:rPr>
          <w:rFonts w:ascii="Tahoma" w:hAnsi="Tahoma" w:cs="Tahoma"/>
        </w:rPr>
        <w:t>[4]</w:t>
      </w:r>
      <w:r w:rsidR="00393F46" w:rsidRPr="00C501C7">
        <w:rPr>
          <w:rFonts w:ascii="Tahoma" w:hAnsi="Tahoma" w:cs="Tahoma"/>
        </w:rPr>
        <w:fldChar w:fldCharType="end"/>
      </w:r>
      <w:r w:rsidR="00393F46" w:rsidRPr="00C501C7">
        <w:rPr>
          <w:rFonts w:ascii="Tahoma" w:hAnsi="Tahoma" w:cs="Tahoma"/>
        </w:rPr>
        <w:t xml:space="preserve">. </w:t>
      </w:r>
      <w:r w:rsidR="00CA273F" w:rsidRPr="00C501C7">
        <w:rPr>
          <w:rFonts w:ascii="Tahoma" w:hAnsi="Tahoma" w:cs="Tahoma"/>
        </w:rPr>
        <w:t>Embedding question items in the VE offers a way to stay closer to the context of an ongoing experience</w:t>
      </w:r>
      <w:r w:rsidR="00CA273F" w:rsidRPr="00C501C7">
        <w:rPr>
          <w:rFonts w:ascii="Tahoma" w:hAnsi="Tahoma" w:cs="Tahoma"/>
        </w:rPr>
        <w:fldChar w:fldCharType="begin" w:fldLock="1"/>
      </w:r>
      <w:r w:rsidR="00FA165B" w:rsidRPr="00C501C7">
        <w:rPr>
          <w:rFonts w:ascii="Tahoma" w:hAnsi="Tahoma" w:cs="Tahoma"/>
        </w:rPr>
        <w:instrText>ADDIN CSL_CITATION {"citationItems":[{"id":"ITEM-1","itemData":{"DOI":"10.1145/3313831.3376260","ISBN":"9781450367080","abstract":"Questionnaires are among the most common research tools in virtual reality (VR) user studies. Transitioning from virtuality to reality for giving self-reports on VR experiences can lead to systematic biases. VR allows to embed questionnaires into the virtual environment which may ease participation and avoid biases. To provide a cohesive picture of methods and design choices for questionnaires in VR (inVRQ), we discuss 15 inVRQ studies from the literature and present a survey with 67 VR experts from academia and industry. Based on the outcomes, we conducted two user studies in which we tested different presentation and interaction methods of inVRQs and evaluated the usability and practicality of our design. We observed comparable completion times between inVRQs and questionnaires outside VR (nonVRQs) with higher enjoyment but lower usability for \\inVRQs. These findings advocate the application of inVRQs and provide an overview of methods and considerations that lay the groundwork for inVRQ design.","author":[{"dropping-particle":"","family":"Alexandrovsky","given":"Dmitry","non-dropping-particle":"","parse-names":false,"suffix":""},{"dropping-particle":"","family":"Putze","given":"Susanne","non-dropping-particle":"","parse-names":false,"suffix":""},{"dropping-particle":"","family":"Bonfert","given":"Michael","non-dropping-particle":"","parse-names":false,"suffix":""},{"dropping-particle":"","family":"Höffner","given":"Sebastian","non-dropping-particle":"","parse-names":false,"suffix":""},{"dropping-particle":"","family":"Michelmann","given":"Pitt","non-dropping-particle":"","parse-names":false,"suffix":""},{"dropping-particle":"","family":"Wenig","given":"Dirk","non-dropping-particle":"","parse-names":false,"suffix":""},{"dropping-particle":"","family":"Malaka","given":"Rainer","non-dropping-particle":"","parse-names":false,"suffix":""},{"dropping-particle":"","family":"Smeddinck","given":"Jan David","non-dropping-particle":"","parse-names":false,"suffix":""}],"container-title":"Conference on Human Factors in Computing Systems - Proceedings","id":"ITEM-1","issued":{"date-parts":[["2020"]]},"page":"1-21","title":"Examining Design Choices of Questionnaires in VR User Studies","type":"article-journal"},"uris":["http://www.mendeley.com/documents/?uuid=0195ba7a-a317-4970-9883-93b5adfb83b2"]}],"mendeley":{"formattedCitation":"[5]","plainTextFormattedCitation":"[5]","previouslyFormattedCitation":"[5]"},"properties":{"noteIndex":0},"schema":"https://github.com/citation-style-language/schema/raw/master/csl-citation.json"}</w:instrText>
      </w:r>
      <w:r w:rsidR="00CA273F" w:rsidRPr="00C501C7">
        <w:rPr>
          <w:rFonts w:ascii="Tahoma" w:hAnsi="Tahoma" w:cs="Tahoma"/>
        </w:rPr>
        <w:fldChar w:fldCharType="separate"/>
      </w:r>
      <w:r w:rsidR="00CA273F" w:rsidRPr="00C501C7">
        <w:rPr>
          <w:rFonts w:ascii="Tahoma" w:hAnsi="Tahoma" w:cs="Tahoma"/>
        </w:rPr>
        <w:t>[5]</w:t>
      </w:r>
      <w:r w:rsidR="00CA273F" w:rsidRPr="00C501C7">
        <w:rPr>
          <w:rFonts w:ascii="Tahoma" w:hAnsi="Tahoma" w:cs="Tahoma"/>
        </w:rPr>
        <w:fldChar w:fldCharType="end"/>
      </w:r>
      <w:r w:rsidR="00FA165B" w:rsidRPr="00C501C7">
        <w:rPr>
          <w:rFonts w:ascii="Tahoma" w:hAnsi="Tahoma" w:cs="Tahoma"/>
        </w:rPr>
        <w:t>, Putze Susanne</w:t>
      </w:r>
      <w:r w:rsidR="00E60643" w:rsidRPr="00C501C7">
        <w:rPr>
          <w:rFonts w:ascii="Tahoma" w:hAnsi="Tahoma" w:cs="Tahoma"/>
        </w:rPr>
        <w:t xml:space="preserve"> et al</w:t>
      </w:r>
      <w:r w:rsidR="00CA273F" w:rsidRPr="00C501C7">
        <w:rPr>
          <w:rFonts w:ascii="Tahoma" w:hAnsi="Tahoma" w:cs="Tahoma"/>
        </w:rPr>
        <w:t>.</w:t>
      </w:r>
      <w:r w:rsidR="00E60643" w:rsidRPr="00C501C7">
        <w:rPr>
          <w:rFonts w:ascii="Tahoma" w:hAnsi="Tahoma" w:cs="Tahoma"/>
        </w:rPr>
        <w:t xml:space="preserve"> </w:t>
      </w:r>
      <w:r w:rsidR="00E60643" w:rsidRPr="00C501C7">
        <w:rPr>
          <w:rFonts w:ascii="Tahoma" w:hAnsi="Tahoma" w:cs="Tahoma"/>
        </w:rPr>
        <w:fldChar w:fldCharType="begin" w:fldLock="1"/>
      </w:r>
      <w:r w:rsidR="006A66C2" w:rsidRPr="00C501C7">
        <w:rPr>
          <w:rFonts w:ascii="Tahoma" w:hAnsi="Tahoma" w:cs="Tahoma"/>
        </w:rPr>
        <w:instrText>ADDIN CSL_CITATION {"citationItems":[{"id":"ITEM-1","itemData":{"DOI":"10.1145/3313831.3376144","ISBN":"9781450367080","abstract":"Questionnaires are among the most common research tools in virtual reality (VR) evaluations and user studies. However, transitioning from virtual worlds to the physical world to respond to VR experience questionnaires can potentially lead to systematic biases. Administering questionnaires in VR (inVRQs) is becoming more common in contemporary research. This is based on the intuitive notion that inVRQs may ease participation, reduce the Break in Presence (BIP) and avoid biases. In this paper, we perform a systematic investigation into the effects of interrupting the VR experience through questionnaires using physiological data as a continuous and objective measure of presence. In a user study (n=50), we evaluated question-asking procedures using a VR shooter with two different levels of immersion. The users rated their player experience with a questionnaire either inside or outside of VR. Our results indicate a reduced BIP for the employed inVRQ without affecting the self-reported player experience.","author":[{"dropping-particle":"","family":"Putze","given":"Susanne","non-dropping-particle":"","parse-names":false,"suffix":""},{"dropping-particle":"","family":"Alexandrovsky","given":"Dmitry","non-dropping-particle":"","parse-names":false,"suffix":""},{"dropping-particle":"","family":"Putze","given":"Felix","non-dropping-particle":"","parse-names":false,"suffix":""},{"dropping-particle":"","family":"Höffner","given":"Sebastian","non-dropping-particle":"","parse-names":false,"suffix":""},{"dropping-particle":"","family":"Smeddinck","given":"Jan David","non-dropping-particle":"","parse-names":false,"suffix":""},{"dropping-particle":"","family":"Malaka","given":"Rainer","non-dropping-particle":"","parse-names":false,"suffix":""}],"container-title":"Conference on Human Factors in Computing Systems - Proceedings","id":"ITEM-1","issued":{"date-parts":[["2020"]]},"page":"1-15","title":"Breaking the Experience: Effects of Questionnaires in VR User Studies","type":"article-journal"},"uris":["http://www.mendeley.com/documents/?uuid=9caa4778-81ce-4a3d-a59a-6f485216a8d6"]}],"mendeley":{"formattedCitation":"[3]","plainTextFormattedCitation":"[3]","previouslyFormattedCitation":"[3]"},"properties":{"noteIndex":0},"schema":"https://github.com/citation-style-language/schema/raw/master/csl-citation.json"}</w:instrText>
      </w:r>
      <w:r w:rsidR="00E60643" w:rsidRPr="00C501C7">
        <w:rPr>
          <w:rFonts w:ascii="Tahoma" w:hAnsi="Tahoma" w:cs="Tahoma"/>
        </w:rPr>
        <w:fldChar w:fldCharType="separate"/>
      </w:r>
      <w:r w:rsidR="00E60643" w:rsidRPr="00C501C7">
        <w:rPr>
          <w:rFonts w:ascii="Tahoma" w:hAnsi="Tahoma" w:cs="Tahoma"/>
        </w:rPr>
        <w:t>[3]</w:t>
      </w:r>
      <w:r w:rsidR="00E60643" w:rsidRPr="00C501C7">
        <w:rPr>
          <w:rFonts w:ascii="Tahoma" w:hAnsi="Tahoma" w:cs="Tahoma"/>
        </w:rPr>
        <w:fldChar w:fldCharType="end"/>
      </w:r>
      <w:r w:rsidR="00E60643" w:rsidRPr="00C501C7">
        <w:rPr>
          <w:rFonts w:ascii="Tahoma" w:hAnsi="Tahoma" w:cs="Tahoma"/>
        </w:rPr>
        <w:t xml:space="preserve"> ﻿show evidence that </w:t>
      </w:r>
      <w:r w:rsidR="003C7E86" w:rsidRPr="00C501C7">
        <w:rPr>
          <w:rFonts w:ascii="Tahoma" w:hAnsi="Tahoma" w:cs="Tahoma"/>
        </w:rPr>
        <w:t>in virtual reality questionnaire (</w:t>
      </w:r>
      <w:r w:rsidR="00E60643" w:rsidRPr="00C501C7">
        <w:rPr>
          <w:rFonts w:ascii="Tahoma" w:hAnsi="Tahoma" w:cs="Tahoma"/>
        </w:rPr>
        <w:t>VRQ</w:t>
      </w:r>
      <w:r w:rsidR="003C7E86" w:rsidRPr="00C501C7">
        <w:rPr>
          <w:rFonts w:ascii="Tahoma" w:hAnsi="Tahoma" w:cs="Tahoma"/>
        </w:rPr>
        <w:t>)</w:t>
      </w:r>
      <w:r w:rsidR="00E60643" w:rsidRPr="00C501C7">
        <w:rPr>
          <w:rFonts w:ascii="Tahoma" w:hAnsi="Tahoma" w:cs="Tahoma"/>
        </w:rPr>
        <w:t xml:space="preserve"> are less invasive than </w:t>
      </w:r>
      <w:r w:rsidR="003C7E86" w:rsidRPr="00C501C7">
        <w:rPr>
          <w:rFonts w:ascii="Tahoma" w:hAnsi="Tahoma" w:cs="Tahoma"/>
        </w:rPr>
        <w:t xml:space="preserve">out </w:t>
      </w:r>
      <w:r w:rsidR="00E60643" w:rsidRPr="00C501C7">
        <w:rPr>
          <w:rFonts w:ascii="Tahoma" w:hAnsi="Tahoma" w:cs="Tahoma"/>
        </w:rPr>
        <w:t>VRQ.</w:t>
      </w:r>
      <w:bookmarkEnd w:id="6"/>
      <w:bookmarkEnd w:id="7"/>
      <w:bookmarkEnd w:id="8"/>
      <w:bookmarkEnd w:id="9"/>
    </w:p>
    <w:p w14:paraId="3624B43B" w14:textId="28B24CC3" w:rsidR="00705871" w:rsidRDefault="00705871" w:rsidP="00C501C7">
      <w:pPr>
        <w:spacing w:line="360" w:lineRule="auto"/>
        <w:rPr>
          <w:rFonts w:ascii="Tahoma" w:hAnsi="Tahoma" w:cs="Tahoma"/>
        </w:rPr>
      </w:pPr>
      <w:bookmarkStart w:id="10" w:name="OLE_LINK1"/>
      <w:bookmarkStart w:id="11" w:name="OLE_LINK2"/>
      <w:r w:rsidRPr="00C501C7">
        <w:rPr>
          <w:rFonts w:ascii="Tahoma" w:hAnsi="Tahoma" w:cs="Tahoma"/>
        </w:rPr>
        <w:t>In this project I propose Virtual Reality Questionnaire Toolkit (</w:t>
      </w:r>
      <w:bookmarkStart w:id="12" w:name="OLE_LINK11"/>
      <w:bookmarkStart w:id="13" w:name="OLE_LINK12"/>
      <w:r w:rsidRPr="00C501C7">
        <w:rPr>
          <w:rFonts w:ascii="Tahoma" w:hAnsi="Tahoma" w:cs="Tahoma"/>
        </w:rPr>
        <w:t>VRQTK</w:t>
      </w:r>
      <w:bookmarkEnd w:id="12"/>
      <w:bookmarkEnd w:id="13"/>
      <w:r w:rsidRPr="00C501C7">
        <w:rPr>
          <w:rFonts w:ascii="Tahoma" w:hAnsi="Tahoma" w:cs="Tahoma"/>
        </w:rPr>
        <w:t>), a tool enable questionnaire to be the part of the VR experience and interact with the user and virtual environment (VE</w:t>
      </w:r>
      <w:r w:rsidR="0061126A" w:rsidRPr="00C501C7">
        <w:rPr>
          <w:rFonts w:ascii="Tahoma" w:hAnsi="Tahoma" w:cs="Tahoma"/>
        </w:rPr>
        <w:t>) and exploring a suitable VRQTK in VE.</w:t>
      </w:r>
    </w:p>
    <w:p w14:paraId="5B3790A2" w14:textId="77777777" w:rsidR="00C501C7" w:rsidRPr="00C501C7" w:rsidRDefault="00C501C7" w:rsidP="00C501C7">
      <w:pPr>
        <w:spacing w:line="360" w:lineRule="auto"/>
        <w:rPr>
          <w:rFonts w:ascii="Tahoma" w:hAnsi="Tahoma" w:cs="Tahoma"/>
        </w:rPr>
      </w:pPr>
    </w:p>
    <w:p w14:paraId="2C9A684D" w14:textId="3E03C5AE" w:rsidR="00E058FC" w:rsidRDefault="00E058FC" w:rsidP="00C501C7">
      <w:pPr>
        <w:spacing w:line="360" w:lineRule="auto"/>
        <w:rPr>
          <w:ins w:id="14" w:author="Yue Li" w:date="2021-09-22T14:08:00Z"/>
          <w:rFonts w:ascii="Tahoma" w:hAnsi="Tahoma" w:cs="Tahoma"/>
          <w:b/>
          <w:bCs/>
          <w:sz w:val="24"/>
          <w:szCs w:val="32"/>
        </w:rPr>
      </w:pPr>
      <w:ins w:id="15" w:author="Yue Li" w:date="2021-09-22T14:08:00Z">
        <w:r>
          <w:rPr>
            <w:rFonts w:ascii="Tahoma" w:hAnsi="Tahoma" w:cs="Tahoma"/>
            <w:b/>
            <w:bCs/>
            <w:sz w:val="24"/>
            <w:szCs w:val="32"/>
          </w:rPr>
          <w:t>Related Work</w:t>
        </w:r>
      </w:ins>
    </w:p>
    <w:p w14:paraId="31C36C98" w14:textId="77777777" w:rsidR="00E058FC" w:rsidRDefault="00E058FC" w:rsidP="00C501C7">
      <w:pPr>
        <w:spacing w:line="360" w:lineRule="auto"/>
        <w:rPr>
          <w:ins w:id="16" w:author="Yue Li" w:date="2021-09-22T14:08:00Z"/>
          <w:rFonts w:ascii="Tahoma" w:hAnsi="Tahoma" w:cs="Tahoma"/>
          <w:b/>
          <w:bCs/>
          <w:sz w:val="24"/>
          <w:szCs w:val="32"/>
        </w:rPr>
      </w:pPr>
    </w:p>
    <w:p w14:paraId="1A1906AD" w14:textId="472D36C1" w:rsidR="00C501C7" w:rsidRPr="00C501C7" w:rsidRDefault="00C501C7" w:rsidP="00C501C7">
      <w:pPr>
        <w:spacing w:line="360" w:lineRule="auto"/>
        <w:rPr>
          <w:rFonts w:ascii="Tahoma" w:hAnsi="Tahoma" w:cs="Tahoma"/>
          <w:b/>
          <w:bCs/>
          <w:sz w:val="24"/>
          <w:szCs w:val="32"/>
        </w:rPr>
      </w:pPr>
      <w:r w:rsidRPr="00C501C7">
        <w:rPr>
          <w:rFonts w:ascii="Tahoma" w:hAnsi="Tahoma" w:cs="Tahoma"/>
          <w:b/>
          <w:bCs/>
          <w:sz w:val="24"/>
          <w:szCs w:val="32"/>
        </w:rPr>
        <w:t>Methodology</w:t>
      </w:r>
    </w:p>
    <w:p w14:paraId="4D21E746" w14:textId="3FE39166" w:rsidR="00C501C7" w:rsidRDefault="00C501C7" w:rsidP="00C501C7">
      <w:pPr>
        <w:spacing w:line="360" w:lineRule="auto"/>
        <w:rPr>
          <w:rFonts w:ascii="Tahoma" w:hAnsi="Tahoma" w:cs="Tahoma"/>
        </w:rPr>
      </w:pPr>
      <w:r w:rsidRPr="00C501C7">
        <w:rPr>
          <w:rFonts w:ascii="Tahoma" w:hAnsi="Tahoma" w:cs="Tahoma"/>
        </w:rPr>
        <w:t>This project will first do a literature review on the research conducted on the area of VRQ and focus on design and experimental process</w:t>
      </w:r>
      <w:r w:rsidR="00181378">
        <w:rPr>
          <w:rFonts w:ascii="Tahoma" w:hAnsi="Tahoma" w:cs="Tahoma"/>
        </w:rPr>
        <w:t>. (still working…)</w:t>
      </w:r>
    </w:p>
    <w:p w14:paraId="20CC9096" w14:textId="77777777" w:rsidR="00121B4C" w:rsidRPr="00C501C7" w:rsidRDefault="00121B4C" w:rsidP="00C501C7">
      <w:pPr>
        <w:spacing w:line="360" w:lineRule="auto"/>
        <w:rPr>
          <w:rFonts w:ascii="Tahoma" w:hAnsi="Tahoma" w:cs="Tahoma"/>
        </w:rPr>
      </w:pPr>
    </w:p>
    <w:p w14:paraId="15CE1948" w14:textId="28A289B8" w:rsidR="006669D3" w:rsidDel="00E058FC" w:rsidRDefault="00121B4C" w:rsidP="00C501C7">
      <w:pPr>
        <w:spacing w:line="360" w:lineRule="auto"/>
        <w:rPr>
          <w:del w:id="17" w:author="Yue Li" w:date="2021-09-22T14:08:00Z"/>
          <w:rFonts w:ascii="Tahoma" w:hAnsi="Tahoma" w:cs="Tahoma"/>
          <w:b/>
          <w:bCs/>
          <w:sz w:val="24"/>
          <w:szCs w:val="32"/>
        </w:rPr>
      </w:pPr>
      <w:del w:id="18" w:author="Yue Li" w:date="2021-09-22T14:08:00Z">
        <w:r w:rsidRPr="00121B4C" w:rsidDel="00E058FC">
          <w:rPr>
            <w:rFonts w:ascii="Tahoma" w:hAnsi="Tahoma" w:cs="Tahoma"/>
            <w:b/>
            <w:bCs/>
            <w:sz w:val="24"/>
            <w:szCs w:val="32"/>
          </w:rPr>
          <w:delText>Experimental plan</w:delText>
        </w:r>
      </w:del>
    </w:p>
    <w:p w14:paraId="6F2039D9" w14:textId="3055984C" w:rsidR="002B4A96" w:rsidDel="00E058FC" w:rsidRDefault="00181378" w:rsidP="00C501C7">
      <w:pPr>
        <w:spacing w:line="360" w:lineRule="auto"/>
        <w:rPr>
          <w:del w:id="19" w:author="Yue Li" w:date="2021-09-22T14:08:00Z"/>
          <w:rFonts w:ascii="Tahoma" w:hAnsi="Tahoma" w:cs="Tahoma"/>
          <w:b/>
          <w:bCs/>
          <w:sz w:val="24"/>
          <w:szCs w:val="32"/>
        </w:rPr>
      </w:pPr>
      <w:del w:id="20" w:author="Yue Li" w:date="2021-09-22T14:08:00Z">
        <w:r w:rsidDel="00E058FC">
          <w:rPr>
            <w:rFonts w:ascii="Tahoma" w:hAnsi="Tahoma" w:cs="Tahoma"/>
          </w:rPr>
          <w:delText>(still working…)</w:delText>
        </w:r>
      </w:del>
    </w:p>
    <w:p w14:paraId="426B6004" w14:textId="77777777" w:rsidR="00121B4C" w:rsidRPr="00121B4C" w:rsidRDefault="00121B4C" w:rsidP="00C501C7">
      <w:pPr>
        <w:spacing w:line="360" w:lineRule="auto"/>
        <w:rPr>
          <w:rFonts w:ascii="Tahoma" w:hAnsi="Tahoma" w:cs="Tahoma"/>
          <w:b/>
          <w:bCs/>
          <w:sz w:val="24"/>
          <w:szCs w:val="32"/>
        </w:rPr>
      </w:pPr>
    </w:p>
    <w:p w14:paraId="5FD527C0" w14:textId="1FBB7C76" w:rsidR="006669D3" w:rsidRPr="00C501C7" w:rsidRDefault="006669D3" w:rsidP="00C501C7">
      <w:pPr>
        <w:spacing w:line="360" w:lineRule="auto"/>
        <w:rPr>
          <w:rFonts w:ascii="Tahoma" w:hAnsi="Tahoma" w:cs="Tahoma"/>
          <w:b/>
          <w:bCs/>
          <w:sz w:val="24"/>
          <w:szCs w:val="32"/>
        </w:rPr>
      </w:pPr>
      <w:bookmarkStart w:id="21" w:name="OLE_LINK13"/>
      <w:bookmarkStart w:id="22" w:name="OLE_LINK14"/>
      <w:r w:rsidRPr="00C501C7">
        <w:rPr>
          <w:rFonts w:ascii="Tahoma" w:hAnsi="Tahoma" w:cs="Tahoma"/>
          <w:b/>
          <w:bCs/>
          <w:sz w:val="24"/>
          <w:szCs w:val="32"/>
        </w:rPr>
        <w:t xml:space="preserve">Project </w:t>
      </w:r>
      <w:bookmarkEnd w:id="21"/>
      <w:bookmarkEnd w:id="22"/>
      <w:r w:rsidRPr="00C501C7">
        <w:rPr>
          <w:rFonts w:ascii="Tahoma" w:hAnsi="Tahoma" w:cs="Tahoma"/>
          <w:b/>
          <w:bCs/>
          <w:sz w:val="24"/>
          <w:szCs w:val="32"/>
        </w:rPr>
        <w:t>objectives</w:t>
      </w:r>
    </w:p>
    <w:p w14:paraId="76A2742F" w14:textId="5EC057ED" w:rsidR="006669D3" w:rsidRDefault="00C501C7" w:rsidP="00C501C7">
      <w:pPr>
        <w:spacing w:line="360" w:lineRule="auto"/>
        <w:rPr>
          <w:ins w:id="23" w:author="Yue Li" w:date="2021-09-22T14:08:00Z"/>
          <w:rFonts w:ascii="Tahoma" w:hAnsi="Tahoma" w:cs="Tahoma"/>
        </w:rPr>
      </w:pPr>
      <w:r w:rsidRPr="00C501C7">
        <w:rPr>
          <w:rFonts w:ascii="Tahoma" w:hAnsi="Tahoma" w:cs="Tahoma"/>
        </w:rPr>
        <w:t xml:space="preserve">The literature review, understand the theory, analysis, and comparison of various </w:t>
      </w:r>
      <w:r w:rsidR="00B955C1">
        <w:rPr>
          <w:rFonts w:ascii="Tahoma" w:hAnsi="Tahoma" w:cs="Tahoma"/>
        </w:rPr>
        <w:t xml:space="preserve">questionnaires </w:t>
      </w:r>
      <w:r w:rsidRPr="00C501C7">
        <w:rPr>
          <w:rFonts w:ascii="Tahoma" w:hAnsi="Tahoma" w:cs="Tahoma"/>
        </w:rPr>
        <w:t>strategies of existed work will be at the end of this semester. And at the beginning of next semester, a detailed comparison will be conducted to get a comparatively optimized method.</w:t>
      </w:r>
      <w:r w:rsidR="00181378" w:rsidRPr="00181378">
        <w:rPr>
          <w:rFonts w:ascii="Tahoma" w:hAnsi="Tahoma" w:cs="Tahoma"/>
        </w:rPr>
        <w:t xml:space="preserve"> </w:t>
      </w:r>
      <w:r w:rsidR="00181378">
        <w:rPr>
          <w:rFonts w:ascii="Tahoma" w:hAnsi="Tahoma" w:cs="Tahoma"/>
        </w:rPr>
        <w:t>(still working…)</w:t>
      </w:r>
    </w:p>
    <w:p w14:paraId="13FA0168" w14:textId="0595EB14" w:rsidR="00E058FC" w:rsidRDefault="00E058FC" w:rsidP="00C501C7">
      <w:pPr>
        <w:spacing w:line="360" w:lineRule="auto"/>
        <w:rPr>
          <w:ins w:id="24" w:author="Yue Li" w:date="2021-09-22T14:08:00Z"/>
          <w:rFonts w:ascii="Tahoma" w:hAnsi="Tahoma" w:cs="Tahoma"/>
        </w:rPr>
      </w:pPr>
    </w:p>
    <w:p w14:paraId="5588C854" w14:textId="233519D8" w:rsidR="00E058FC" w:rsidRDefault="00E058FC" w:rsidP="00E058FC">
      <w:pPr>
        <w:spacing w:line="360" w:lineRule="auto"/>
        <w:rPr>
          <w:ins w:id="25" w:author="Yue Li" w:date="2021-09-22T14:08:00Z"/>
          <w:rFonts w:ascii="Tahoma" w:hAnsi="Tahoma" w:cs="Tahoma"/>
          <w:b/>
          <w:bCs/>
          <w:sz w:val="24"/>
          <w:szCs w:val="32"/>
        </w:rPr>
      </w:pPr>
      <w:ins w:id="26" w:author="Yue Li" w:date="2021-09-22T14:08:00Z">
        <w:r>
          <w:rPr>
            <w:rFonts w:ascii="Tahoma" w:hAnsi="Tahoma" w:cs="Tahoma"/>
            <w:b/>
            <w:bCs/>
            <w:sz w:val="24"/>
            <w:szCs w:val="32"/>
          </w:rPr>
          <w:t>Project</w:t>
        </w:r>
        <w:r w:rsidRPr="00121B4C">
          <w:rPr>
            <w:rFonts w:ascii="Tahoma" w:hAnsi="Tahoma" w:cs="Tahoma"/>
            <w:b/>
            <w:bCs/>
            <w:sz w:val="24"/>
            <w:szCs w:val="32"/>
          </w:rPr>
          <w:t xml:space="preserve"> plan</w:t>
        </w:r>
        <w:r>
          <w:rPr>
            <w:rFonts w:ascii="Tahoma" w:hAnsi="Tahoma" w:cs="Tahoma"/>
            <w:b/>
            <w:bCs/>
            <w:sz w:val="24"/>
            <w:szCs w:val="32"/>
          </w:rPr>
          <w:t xml:space="preserve"> (Timeline)</w:t>
        </w:r>
      </w:ins>
    </w:p>
    <w:p w14:paraId="7B7A23E4" w14:textId="77777777" w:rsidR="00E058FC" w:rsidRDefault="00E058FC" w:rsidP="00E058FC">
      <w:pPr>
        <w:spacing w:line="360" w:lineRule="auto"/>
        <w:rPr>
          <w:ins w:id="27" w:author="Yue Li" w:date="2021-09-22T14:08:00Z"/>
          <w:rFonts w:ascii="Tahoma" w:hAnsi="Tahoma" w:cs="Tahoma"/>
        </w:rPr>
      </w:pPr>
      <w:ins w:id="28" w:author="Yue Li" w:date="2021-09-22T14:08:00Z">
        <w:r>
          <w:rPr>
            <w:rFonts w:ascii="Tahoma" w:hAnsi="Tahoma" w:cs="Tahoma"/>
          </w:rPr>
          <w:t>(still working…)</w:t>
        </w:r>
      </w:ins>
    </w:p>
    <w:p w14:paraId="17BFD8D1" w14:textId="77777777" w:rsidR="00E058FC" w:rsidRDefault="00E058FC" w:rsidP="00E058FC">
      <w:pPr>
        <w:spacing w:line="360" w:lineRule="auto"/>
        <w:rPr>
          <w:ins w:id="29" w:author="Yue Li" w:date="2021-09-22T14:08:00Z"/>
          <w:rFonts w:ascii="Tahoma" w:hAnsi="Tahoma" w:cs="Tahoma"/>
          <w:b/>
          <w:bCs/>
          <w:sz w:val="24"/>
          <w:szCs w:val="32"/>
        </w:rPr>
      </w:pPr>
      <w:ins w:id="30" w:author="Yue Li" w:date="2021-09-22T14:08:00Z">
        <w:r>
          <w:rPr>
            <w:rFonts w:ascii="Tahoma" w:hAnsi="Tahoma" w:cs="Tahoma"/>
          </w:rPr>
          <w:t>Gantt chart</w:t>
        </w:r>
      </w:ins>
    </w:p>
    <w:p w14:paraId="63680766" w14:textId="77777777" w:rsidR="00E058FC" w:rsidRPr="00C501C7" w:rsidRDefault="00E058FC" w:rsidP="00C501C7">
      <w:pPr>
        <w:spacing w:line="360" w:lineRule="auto"/>
        <w:rPr>
          <w:rFonts w:ascii="Tahoma" w:hAnsi="Tahoma" w:cs="Tahoma"/>
          <w:b/>
          <w:bCs/>
          <w:sz w:val="24"/>
          <w:szCs w:val="32"/>
        </w:rPr>
      </w:pPr>
    </w:p>
    <w:bookmarkEnd w:id="10"/>
    <w:bookmarkEnd w:id="11"/>
    <w:p w14:paraId="31878EA8" w14:textId="77777777" w:rsidR="006669D3" w:rsidRPr="00C501C7" w:rsidRDefault="006669D3" w:rsidP="00C501C7">
      <w:pPr>
        <w:spacing w:line="360" w:lineRule="auto"/>
        <w:rPr>
          <w:rFonts w:ascii="Tahoma" w:hAnsi="Tahoma" w:cs="Tahoma"/>
        </w:rPr>
      </w:pPr>
    </w:p>
    <w:p w14:paraId="5AABC034" w14:textId="425FDF49" w:rsidR="006669D3" w:rsidRPr="00C501C7" w:rsidRDefault="006669D3" w:rsidP="00C501C7">
      <w:pPr>
        <w:spacing w:line="360" w:lineRule="auto"/>
        <w:rPr>
          <w:rFonts w:ascii="Tahoma" w:hAnsi="Tahoma" w:cs="Tahoma"/>
          <w:b/>
          <w:bCs/>
          <w:sz w:val="24"/>
          <w:szCs w:val="32"/>
        </w:rPr>
      </w:pPr>
      <w:r w:rsidRPr="00C501C7">
        <w:rPr>
          <w:rFonts w:ascii="Tahoma" w:hAnsi="Tahoma" w:cs="Tahoma"/>
          <w:b/>
          <w:bCs/>
          <w:sz w:val="24"/>
          <w:szCs w:val="32"/>
        </w:rPr>
        <w:t>Project deliverable</w:t>
      </w:r>
      <w:ins w:id="31" w:author="Yue Li" w:date="2021-09-22T14:07:00Z">
        <w:r w:rsidR="00A27EAE">
          <w:rPr>
            <w:rFonts w:ascii="Tahoma" w:hAnsi="Tahoma" w:cs="Tahoma"/>
            <w:b/>
            <w:bCs/>
            <w:sz w:val="24"/>
            <w:szCs w:val="32"/>
          </w:rPr>
          <w:t>s</w:t>
        </w:r>
        <w:r w:rsidR="006F18BE">
          <w:rPr>
            <w:rFonts w:ascii="Tahoma" w:hAnsi="Tahoma" w:cs="Tahoma"/>
            <w:b/>
            <w:bCs/>
            <w:sz w:val="24"/>
            <w:szCs w:val="32"/>
          </w:rPr>
          <w:t xml:space="preserve"> (Expect</w:t>
        </w:r>
      </w:ins>
      <w:ins w:id="32" w:author="Yue Li" w:date="2021-09-22T14:09:00Z">
        <w:r w:rsidR="00A14743">
          <w:rPr>
            <w:rFonts w:ascii="Tahoma" w:hAnsi="Tahoma" w:cs="Tahoma"/>
            <w:b/>
            <w:bCs/>
            <w:sz w:val="24"/>
            <w:szCs w:val="32"/>
          </w:rPr>
          <w:t>ed</w:t>
        </w:r>
      </w:ins>
      <w:ins w:id="33" w:author="Yue Li" w:date="2021-09-22T14:07:00Z">
        <w:r w:rsidR="006F18BE">
          <w:rPr>
            <w:rFonts w:ascii="Tahoma" w:hAnsi="Tahoma" w:cs="Tahoma"/>
            <w:b/>
            <w:bCs/>
            <w:sz w:val="24"/>
            <w:szCs w:val="32"/>
          </w:rPr>
          <w:t xml:space="preserve"> outcomes)</w:t>
        </w:r>
      </w:ins>
    </w:p>
    <w:p w14:paraId="0E03E02C" w14:textId="732C6989" w:rsidR="002834A4" w:rsidRPr="00C501C7" w:rsidRDefault="006911EC" w:rsidP="00C501C7">
      <w:pPr>
        <w:pStyle w:val="a5"/>
        <w:numPr>
          <w:ilvl w:val="0"/>
          <w:numId w:val="1"/>
        </w:numPr>
        <w:spacing w:line="360" w:lineRule="auto"/>
        <w:ind w:firstLineChars="0"/>
        <w:rPr>
          <w:rFonts w:ascii="Tahoma" w:hAnsi="Tahoma" w:cs="Tahoma"/>
        </w:rPr>
      </w:pPr>
      <w:r w:rsidRPr="00C501C7">
        <w:rPr>
          <w:rFonts w:ascii="Tahoma" w:hAnsi="Tahoma" w:cs="Tahoma"/>
        </w:rPr>
        <w:t xml:space="preserve">A summarized report </w:t>
      </w:r>
      <w:r w:rsidR="00882DB8" w:rsidRPr="00C501C7">
        <w:rPr>
          <w:rFonts w:ascii="Tahoma" w:hAnsi="Tahoma" w:cs="Tahoma"/>
        </w:rPr>
        <w:t>about design</w:t>
      </w:r>
      <w:ins w:id="34" w:author="Yue Li" w:date="2021-09-22T14:07:00Z">
        <w:r w:rsidR="002B4A96">
          <w:rPr>
            <w:rFonts w:ascii="Tahoma" w:hAnsi="Tahoma" w:cs="Tahoma"/>
          </w:rPr>
          <w:t>ing</w:t>
        </w:r>
      </w:ins>
      <w:r w:rsidR="00882DB8" w:rsidRPr="00C501C7">
        <w:rPr>
          <w:rFonts w:ascii="Tahoma" w:hAnsi="Tahoma" w:cs="Tahoma"/>
        </w:rPr>
        <w:t xml:space="preserve"> a suitable questionnaire </w:t>
      </w:r>
      <w:del w:id="35" w:author="Yue Li" w:date="2021-09-22T14:07:00Z">
        <w:r w:rsidR="00882DB8" w:rsidRPr="00C501C7" w:rsidDel="002B4A96">
          <w:rPr>
            <w:rFonts w:ascii="Tahoma" w:hAnsi="Tahoma" w:cs="Tahoma"/>
          </w:rPr>
          <w:delText>for decrease</w:delText>
        </w:r>
      </w:del>
      <w:ins w:id="36" w:author="Yue Li" w:date="2021-09-22T14:07:00Z">
        <w:r w:rsidR="002B4A96">
          <w:rPr>
            <w:rFonts w:ascii="Tahoma" w:hAnsi="Tahoma" w:cs="Tahoma"/>
          </w:rPr>
          <w:t>that helps mitigate</w:t>
        </w:r>
      </w:ins>
      <w:r w:rsidR="00882DB8" w:rsidRPr="00C501C7">
        <w:rPr>
          <w:rFonts w:ascii="Tahoma" w:hAnsi="Tahoma" w:cs="Tahoma"/>
        </w:rPr>
        <w:t xml:space="preserve"> break in presence in virtual reality.</w:t>
      </w:r>
    </w:p>
    <w:p w14:paraId="29590B4E" w14:textId="579A65F1" w:rsidR="00256C76" w:rsidRDefault="006911EC" w:rsidP="00C501C7">
      <w:pPr>
        <w:pStyle w:val="a5"/>
        <w:numPr>
          <w:ilvl w:val="0"/>
          <w:numId w:val="1"/>
        </w:numPr>
        <w:spacing w:line="360" w:lineRule="auto"/>
        <w:ind w:firstLineChars="0"/>
        <w:rPr>
          <w:rFonts w:ascii="Tahoma" w:hAnsi="Tahoma" w:cs="Tahoma"/>
        </w:rPr>
      </w:pPr>
      <w:r w:rsidRPr="00C501C7">
        <w:rPr>
          <w:rFonts w:ascii="Tahoma" w:hAnsi="Tahoma" w:cs="Tahoma"/>
        </w:rPr>
        <w:t xml:space="preserve">A complete virtual reality questionnaire </w:t>
      </w:r>
      <w:del w:id="37" w:author="Yue Li" w:date="2021-09-22T14:06:00Z">
        <w:r w:rsidRPr="00C501C7" w:rsidDel="002B4A96">
          <w:rPr>
            <w:rFonts w:ascii="Tahoma" w:hAnsi="Tahoma" w:cs="Tahoma"/>
          </w:rPr>
          <w:delText xml:space="preserve">plugin </w:delText>
        </w:r>
      </w:del>
      <w:ins w:id="38" w:author="Yue Li" w:date="2021-09-22T14:06:00Z">
        <w:r w:rsidR="002B4A96">
          <w:rPr>
            <w:rFonts w:ascii="Tahoma" w:hAnsi="Tahoma" w:cs="Tahoma"/>
          </w:rPr>
          <w:t>toolkit (VRQTK)</w:t>
        </w:r>
        <w:r w:rsidR="002B4A96" w:rsidRPr="00C501C7">
          <w:rPr>
            <w:rFonts w:ascii="Tahoma" w:hAnsi="Tahoma" w:cs="Tahoma"/>
          </w:rPr>
          <w:t xml:space="preserve"> </w:t>
        </w:r>
      </w:ins>
      <w:r w:rsidRPr="00C501C7">
        <w:rPr>
          <w:rFonts w:ascii="Tahoma" w:hAnsi="Tahoma" w:cs="Tahoma"/>
        </w:rPr>
        <w:t xml:space="preserve">which can </w:t>
      </w:r>
      <w:del w:id="39" w:author="Yue Li" w:date="2021-09-22T14:06:00Z">
        <w:r w:rsidRPr="00C501C7" w:rsidDel="002B4A96">
          <w:rPr>
            <w:rFonts w:ascii="Tahoma" w:hAnsi="Tahoma" w:cs="Tahoma"/>
          </w:rPr>
          <w:delText xml:space="preserve">apply </w:delText>
        </w:r>
      </w:del>
      <w:ins w:id="40" w:author="Yue Li" w:date="2021-09-22T14:06:00Z">
        <w:r w:rsidR="002B4A96">
          <w:rPr>
            <w:rFonts w:ascii="Tahoma" w:hAnsi="Tahoma" w:cs="Tahoma"/>
          </w:rPr>
          <w:t>be used</w:t>
        </w:r>
        <w:r w:rsidR="002B4A96" w:rsidRPr="00C501C7">
          <w:rPr>
            <w:rFonts w:ascii="Tahoma" w:hAnsi="Tahoma" w:cs="Tahoma"/>
          </w:rPr>
          <w:t xml:space="preserve"> </w:t>
        </w:r>
      </w:ins>
      <w:r w:rsidRPr="00C501C7">
        <w:rPr>
          <w:rFonts w:ascii="Tahoma" w:hAnsi="Tahoma" w:cs="Tahoma"/>
        </w:rPr>
        <w:t>in different virtual reality environment</w:t>
      </w:r>
      <w:ins w:id="41" w:author="Yue Li" w:date="2021-09-22T14:06:00Z">
        <w:r w:rsidR="002B4A96">
          <w:rPr>
            <w:rFonts w:ascii="Tahoma" w:hAnsi="Tahoma" w:cs="Tahoma"/>
          </w:rPr>
          <w:t>s</w:t>
        </w:r>
      </w:ins>
      <w:r w:rsidRPr="00C501C7">
        <w:rPr>
          <w:rFonts w:ascii="Tahoma" w:hAnsi="Tahoma" w:cs="Tahoma"/>
        </w:rPr>
        <w:t>.</w:t>
      </w:r>
    </w:p>
    <w:p w14:paraId="0FA40A9C" w14:textId="216567B5" w:rsidR="00121B4C" w:rsidRDefault="00121B4C" w:rsidP="00121B4C">
      <w:pPr>
        <w:spacing w:line="360" w:lineRule="auto"/>
        <w:rPr>
          <w:rFonts w:ascii="Tahoma" w:hAnsi="Tahoma" w:cs="Tahoma"/>
        </w:rPr>
      </w:pPr>
    </w:p>
    <w:p w14:paraId="4A485276" w14:textId="14AC4DD8" w:rsidR="00121B4C" w:rsidRDefault="00121B4C" w:rsidP="00121B4C">
      <w:pPr>
        <w:spacing w:line="360" w:lineRule="auto"/>
        <w:rPr>
          <w:ins w:id="42" w:author="Yue Li" w:date="2021-09-22T14:09:00Z"/>
          <w:rFonts w:ascii="Tahoma" w:hAnsi="Tahoma" w:cs="Tahoma"/>
        </w:rPr>
      </w:pPr>
    </w:p>
    <w:p w14:paraId="31330387" w14:textId="52CB127C" w:rsidR="00BA6060" w:rsidRPr="00121B4C" w:rsidRDefault="00BA6060" w:rsidP="00121B4C">
      <w:pPr>
        <w:spacing w:line="360" w:lineRule="auto"/>
        <w:rPr>
          <w:rFonts w:ascii="Tahoma" w:hAnsi="Tahoma" w:cs="Tahoma"/>
        </w:rPr>
      </w:pPr>
      <w:ins w:id="43" w:author="Yue Li" w:date="2021-09-22T14:09:00Z">
        <w:r>
          <w:rPr>
            <w:rFonts w:ascii="Tahoma" w:hAnsi="Tahoma" w:cs="Tahoma"/>
          </w:rPr>
          <w:t>References</w:t>
        </w:r>
      </w:ins>
    </w:p>
    <w:p w14:paraId="677AC908" w14:textId="41961C0F" w:rsidR="006A66C2" w:rsidRPr="006A66C2" w:rsidRDefault="004A2DCB" w:rsidP="006A66C2">
      <w:pPr>
        <w:autoSpaceDE w:val="0"/>
        <w:autoSpaceDN w:val="0"/>
        <w:adjustRightInd w:val="0"/>
        <w:ind w:left="640" w:hanging="640"/>
        <w:jc w:val="left"/>
        <w:rPr>
          <w:rFonts w:ascii="DengXian" w:eastAsia="DengXian" w:hAnsi="DengXian" w:cs="Times New Roman"/>
          <w:noProof/>
          <w:kern w:val="0"/>
          <w:sz w:val="20"/>
        </w:rPr>
      </w:pPr>
      <w:r>
        <w:fldChar w:fldCharType="begin" w:fldLock="1"/>
      </w:r>
      <w:r>
        <w:instrText xml:space="preserve">ADDIN Mendeley Bibliography CSL_BIBLIOGRAPHY </w:instrText>
      </w:r>
      <w:r>
        <w:fldChar w:fldCharType="separate"/>
      </w:r>
      <w:r w:rsidR="006A66C2" w:rsidRPr="006A66C2">
        <w:rPr>
          <w:rFonts w:ascii="DengXian" w:eastAsia="DengXian" w:hAnsi="DengXian" w:cs="Times New Roman"/>
          <w:noProof/>
          <w:kern w:val="0"/>
          <w:sz w:val="20"/>
        </w:rPr>
        <w:t>[1]</w:t>
      </w:r>
      <w:r w:rsidR="006A66C2" w:rsidRPr="006A66C2">
        <w:rPr>
          <w:rFonts w:ascii="DengXian" w:eastAsia="DengXian" w:hAnsi="DengXian" w:cs="Times New Roman"/>
          <w:noProof/>
          <w:kern w:val="0"/>
          <w:sz w:val="20"/>
        </w:rPr>
        <w:tab/>
        <w:t xml:space="preserve">J. Pirker, A. Dengel, M. Holly, and S. Safikhani, “Virtual Reality in Computer Science Education: A Systematic Review,” </w:t>
      </w:r>
      <w:r w:rsidR="006A66C2" w:rsidRPr="006A66C2">
        <w:rPr>
          <w:rFonts w:ascii="DengXian" w:eastAsia="DengXian" w:hAnsi="DengXian" w:cs="Times New Roman"/>
          <w:i/>
          <w:iCs/>
          <w:noProof/>
          <w:kern w:val="0"/>
          <w:sz w:val="20"/>
        </w:rPr>
        <w:t>Proc. ACM Symp. Virtual Real. Softw. Technol. VRST</w:t>
      </w:r>
      <w:r w:rsidR="006A66C2" w:rsidRPr="006A66C2">
        <w:rPr>
          <w:rFonts w:ascii="DengXian" w:eastAsia="DengXian" w:hAnsi="DengXian" w:cs="Times New Roman"/>
          <w:noProof/>
          <w:kern w:val="0"/>
          <w:sz w:val="20"/>
        </w:rPr>
        <w:t>, 2020, doi: 10.1145/3385956.3418947.</w:t>
      </w:r>
    </w:p>
    <w:p w14:paraId="6C7F2825" w14:textId="77777777" w:rsidR="006A66C2" w:rsidRPr="006A66C2" w:rsidRDefault="006A66C2" w:rsidP="006A66C2">
      <w:pPr>
        <w:autoSpaceDE w:val="0"/>
        <w:autoSpaceDN w:val="0"/>
        <w:adjustRightInd w:val="0"/>
        <w:ind w:left="640" w:hanging="640"/>
        <w:jc w:val="left"/>
        <w:rPr>
          <w:rFonts w:ascii="DengXian" w:eastAsia="DengXian" w:hAnsi="DengXian" w:cs="Times New Roman"/>
          <w:noProof/>
          <w:kern w:val="0"/>
          <w:sz w:val="20"/>
        </w:rPr>
      </w:pPr>
      <w:r w:rsidRPr="006A66C2">
        <w:rPr>
          <w:rFonts w:ascii="DengXian" w:eastAsia="DengXian" w:hAnsi="DengXian" w:cs="Times New Roman"/>
          <w:noProof/>
          <w:kern w:val="0"/>
          <w:sz w:val="20"/>
        </w:rPr>
        <w:t>[2]</w:t>
      </w:r>
      <w:r w:rsidRPr="006A66C2">
        <w:rPr>
          <w:rFonts w:ascii="DengXian" w:eastAsia="DengXian" w:hAnsi="DengXian" w:cs="Times New Roman"/>
          <w:noProof/>
          <w:kern w:val="0"/>
          <w:sz w:val="20"/>
        </w:rPr>
        <w:tab/>
        <w:t xml:space="preserve">X. Guo, X. Chen, X. Feng, and S. Zheng, “The Enlightenment of ‘aR / VR’ Technical </w:t>
      </w:r>
      <w:r w:rsidRPr="006A66C2">
        <w:rPr>
          <w:rFonts w:ascii="DengXian" w:eastAsia="DengXian" w:hAnsi="DengXian" w:cs="Times New Roman"/>
          <w:noProof/>
          <w:kern w:val="0"/>
          <w:sz w:val="20"/>
        </w:rPr>
        <w:lastRenderedPageBreak/>
        <w:t xml:space="preserve">University Course Education in Taiwan, China,” </w:t>
      </w:r>
      <w:r w:rsidRPr="006A66C2">
        <w:rPr>
          <w:rFonts w:ascii="DengXian" w:eastAsia="DengXian" w:hAnsi="DengXian" w:cs="Times New Roman"/>
          <w:i/>
          <w:iCs/>
          <w:noProof/>
          <w:kern w:val="0"/>
          <w:sz w:val="20"/>
        </w:rPr>
        <w:t>ACM Int. Conf. Proceeding Ser.</w:t>
      </w:r>
      <w:r w:rsidRPr="006A66C2">
        <w:rPr>
          <w:rFonts w:ascii="DengXian" w:eastAsia="DengXian" w:hAnsi="DengXian" w:cs="Times New Roman"/>
          <w:noProof/>
          <w:kern w:val="0"/>
          <w:sz w:val="20"/>
        </w:rPr>
        <w:t>, pp. 22–28, 2020, doi: 10.1145/3439133.3439146.</w:t>
      </w:r>
    </w:p>
    <w:p w14:paraId="65341763" w14:textId="77777777" w:rsidR="006A66C2" w:rsidRPr="006A66C2" w:rsidRDefault="006A66C2" w:rsidP="006A66C2">
      <w:pPr>
        <w:autoSpaceDE w:val="0"/>
        <w:autoSpaceDN w:val="0"/>
        <w:adjustRightInd w:val="0"/>
        <w:ind w:left="640" w:hanging="640"/>
        <w:jc w:val="left"/>
        <w:rPr>
          <w:rFonts w:ascii="DengXian" w:eastAsia="DengXian" w:hAnsi="DengXian" w:cs="Times New Roman"/>
          <w:noProof/>
          <w:kern w:val="0"/>
          <w:sz w:val="20"/>
        </w:rPr>
      </w:pPr>
      <w:r w:rsidRPr="006A66C2">
        <w:rPr>
          <w:rFonts w:ascii="DengXian" w:eastAsia="DengXian" w:hAnsi="DengXian" w:cs="Times New Roman"/>
          <w:noProof/>
          <w:kern w:val="0"/>
          <w:sz w:val="20"/>
        </w:rPr>
        <w:t>[3]</w:t>
      </w:r>
      <w:r w:rsidRPr="006A66C2">
        <w:rPr>
          <w:rFonts w:ascii="DengXian" w:eastAsia="DengXian" w:hAnsi="DengXian" w:cs="Times New Roman"/>
          <w:noProof/>
          <w:kern w:val="0"/>
          <w:sz w:val="20"/>
        </w:rPr>
        <w:tab/>
        <w:t xml:space="preserve">S. Putze, D. Alexandrovsky, F. Putze, S. Höffner, J. D. Smeddinck, and R. Malaka, “Breaking the Experience: Effects of Questionnaires in VR User Studies,” </w:t>
      </w:r>
      <w:r w:rsidRPr="006A66C2">
        <w:rPr>
          <w:rFonts w:ascii="DengXian" w:eastAsia="DengXian" w:hAnsi="DengXian" w:cs="Times New Roman"/>
          <w:i/>
          <w:iCs/>
          <w:noProof/>
          <w:kern w:val="0"/>
          <w:sz w:val="20"/>
        </w:rPr>
        <w:t>Conf. Hum. Factors Comput. Syst. - Proc.</w:t>
      </w:r>
      <w:r w:rsidRPr="006A66C2">
        <w:rPr>
          <w:rFonts w:ascii="DengXian" w:eastAsia="DengXian" w:hAnsi="DengXian" w:cs="Times New Roman"/>
          <w:noProof/>
          <w:kern w:val="0"/>
          <w:sz w:val="20"/>
        </w:rPr>
        <w:t>, pp. 1–15, 2020, doi: 10.1145/3313831.3376144.</w:t>
      </w:r>
    </w:p>
    <w:p w14:paraId="1A722C39" w14:textId="77777777" w:rsidR="006A66C2" w:rsidRPr="006A66C2" w:rsidRDefault="006A66C2" w:rsidP="006A66C2">
      <w:pPr>
        <w:autoSpaceDE w:val="0"/>
        <w:autoSpaceDN w:val="0"/>
        <w:adjustRightInd w:val="0"/>
        <w:ind w:left="640" w:hanging="640"/>
        <w:jc w:val="left"/>
        <w:rPr>
          <w:rFonts w:ascii="DengXian" w:eastAsia="DengXian" w:hAnsi="DengXian" w:cs="Times New Roman"/>
          <w:noProof/>
          <w:kern w:val="0"/>
          <w:sz w:val="20"/>
        </w:rPr>
      </w:pPr>
      <w:r w:rsidRPr="006A66C2">
        <w:rPr>
          <w:rFonts w:ascii="DengXian" w:eastAsia="DengXian" w:hAnsi="DengXian" w:cs="Times New Roman"/>
          <w:noProof/>
          <w:kern w:val="0"/>
          <w:sz w:val="20"/>
        </w:rPr>
        <w:t>[4]</w:t>
      </w:r>
      <w:r w:rsidRPr="006A66C2">
        <w:rPr>
          <w:rFonts w:ascii="DengXian" w:eastAsia="DengXian" w:hAnsi="DengXian" w:cs="Times New Roman"/>
          <w:noProof/>
          <w:kern w:val="0"/>
          <w:sz w:val="20"/>
        </w:rPr>
        <w:tab/>
        <w:t xml:space="preserve">V. Schwind, P. Knierim, N. Haas, and N. Henze, “Using presence questionnaires in virtual reality,” </w:t>
      </w:r>
      <w:r w:rsidRPr="006A66C2">
        <w:rPr>
          <w:rFonts w:ascii="DengXian" w:eastAsia="DengXian" w:hAnsi="DengXian" w:cs="Times New Roman"/>
          <w:i/>
          <w:iCs/>
          <w:noProof/>
          <w:kern w:val="0"/>
          <w:sz w:val="20"/>
        </w:rPr>
        <w:t>Conf. Hum. Factors Comput. Syst. - Proc.</w:t>
      </w:r>
      <w:r w:rsidRPr="006A66C2">
        <w:rPr>
          <w:rFonts w:ascii="DengXian" w:eastAsia="DengXian" w:hAnsi="DengXian" w:cs="Times New Roman"/>
          <w:noProof/>
          <w:kern w:val="0"/>
          <w:sz w:val="20"/>
        </w:rPr>
        <w:t>, pp. 1–12, 2019, doi: 10.1145/3290605.3300590.</w:t>
      </w:r>
    </w:p>
    <w:p w14:paraId="291758D5" w14:textId="77777777" w:rsidR="006A66C2" w:rsidRPr="006A66C2" w:rsidRDefault="006A66C2" w:rsidP="006A66C2">
      <w:pPr>
        <w:autoSpaceDE w:val="0"/>
        <w:autoSpaceDN w:val="0"/>
        <w:adjustRightInd w:val="0"/>
        <w:ind w:left="640" w:hanging="640"/>
        <w:jc w:val="left"/>
        <w:rPr>
          <w:rFonts w:ascii="DengXian" w:eastAsia="DengXian" w:hAnsi="DengXian"/>
          <w:noProof/>
          <w:sz w:val="20"/>
        </w:rPr>
      </w:pPr>
      <w:r w:rsidRPr="006A66C2">
        <w:rPr>
          <w:rFonts w:ascii="DengXian" w:eastAsia="DengXian" w:hAnsi="DengXian" w:cs="Times New Roman"/>
          <w:noProof/>
          <w:kern w:val="0"/>
          <w:sz w:val="20"/>
        </w:rPr>
        <w:t>[5]</w:t>
      </w:r>
      <w:r w:rsidRPr="006A66C2">
        <w:rPr>
          <w:rFonts w:ascii="DengXian" w:eastAsia="DengXian" w:hAnsi="DengXian" w:cs="Times New Roman"/>
          <w:noProof/>
          <w:kern w:val="0"/>
          <w:sz w:val="20"/>
        </w:rPr>
        <w:tab/>
        <w:t xml:space="preserve">D. Alexandrovsky </w:t>
      </w:r>
      <w:r w:rsidRPr="006A66C2">
        <w:rPr>
          <w:rFonts w:ascii="DengXian" w:eastAsia="DengXian" w:hAnsi="DengXian" w:cs="Times New Roman"/>
          <w:i/>
          <w:iCs/>
          <w:noProof/>
          <w:kern w:val="0"/>
          <w:sz w:val="20"/>
        </w:rPr>
        <w:t>et al.</w:t>
      </w:r>
      <w:r w:rsidRPr="006A66C2">
        <w:rPr>
          <w:rFonts w:ascii="DengXian" w:eastAsia="DengXian" w:hAnsi="DengXian" w:cs="Times New Roman"/>
          <w:noProof/>
          <w:kern w:val="0"/>
          <w:sz w:val="20"/>
        </w:rPr>
        <w:t xml:space="preserve">, “Examining Design Choices of Questionnaires in VR User Studies,” </w:t>
      </w:r>
      <w:r w:rsidRPr="006A66C2">
        <w:rPr>
          <w:rFonts w:ascii="DengXian" w:eastAsia="DengXian" w:hAnsi="DengXian" w:cs="Times New Roman"/>
          <w:i/>
          <w:iCs/>
          <w:noProof/>
          <w:kern w:val="0"/>
          <w:sz w:val="20"/>
        </w:rPr>
        <w:t>Conf. Hum. Factors Comput. Syst. - Proc.</w:t>
      </w:r>
      <w:r w:rsidRPr="006A66C2">
        <w:rPr>
          <w:rFonts w:ascii="DengXian" w:eastAsia="DengXian" w:hAnsi="DengXian" w:cs="Times New Roman"/>
          <w:noProof/>
          <w:kern w:val="0"/>
          <w:sz w:val="20"/>
        </w:rPr>
        <w:t>, pp. 1–21, 2020, doi: 10.1145/3313831.3376260.</w:t>
      </w:r>
    </w:p>
    <w:p w14:paraId="3E40757F" w14:textId="7F002880" w:rsidR="004A2DCB" w:rsidRDefault="004A2DCB" w:rsidP="006A66C2">
      <w:pPr>
        <w:autoSpaceDE w:val="0"/>
        <w:autoSpaceDN w:val="0"/>
        <w:adjustRightInd w:val="0"/>
        <w:ind w:left="640" w:hanging="640"/>
        <w:jc w:val="left"/>
      </w:pPr>
      <w:r>
        <w:fldChar w:fldCharType="end"/>
      </w:r>
      <w:r>
        <w:rPr>
          <w:rFonts w:hint="eastAsia"/>
        </w:rPr>
        <w:t>[</w:t>
      </w:r>
      <w:r w:rsidR="00181378">
        <w:t>6</w:t>
      </w:r>
      <w:r>
        <w:t xml:space="preserve">] </w:t>
      </w:r>
      <w:r w:rsidR="00690C41">
        <w:t xml:space="preserve">   </w:t>
      </w:r>
      <w:r>
        <w:t xml:space="preserve">Aslop. (2021, Sep. 8) </w:t>
      </w:r>
      <w:r w:rsidRPr="00815116">
        <w:rPr>
          <w:i/>
          <w:iCs/>
        </w:rPr>
        <w:t>Oculus Quest 2 Headset Unit Sales Worldwide From 2020 To</w:t>
      </w:r>
      <w:r w:rsidR="00690C41">
        <w:rPr>
          <w:i/>
          <w:iCs/>
        </w:rPr>
        <w:t xml:space="preserve">. </w:t>
      </w:r>
      <w:r w:rsidRPr="00815116">
        <w:rPr>
          <w:i/>
          <w:iCs/>
        </w:rPr>
        <w:t xml:space="preserve">2021 </w:t>
      </w:r>
      <w:r>
        <w:t>[Online]. Available:</w:t>
      </w:r>
    </w:p>
    <w:p w14:paraId="6966FDFF" w14:textId="069FE1D7" w:rsidR="000C18C1" w:rsidRDefault="00690C41" w:rsidP="004A2DCB">
      <w:pPr>
        <w:autoSpaceDE w:val="0"/>
        <w:autoSpaceDN w:val="0"/>
        <w:adjustRightInd w:val="0"/>
        <w:ind w:left="640" w:hanging="640"/>
        <w:jc w:val="left"/>
        <w:rPr>
          <w:rStyle w:val="a3"/>
        </w:rPr>
      </w:pPr>
      <w:r>
        <w:tab/>
      </w:r>
      <w:hyperlink r:id="rId8" w:history="1">
        <w:r w:rsidRPr="00FD3609">
          <w:rPr>
            <w:rStyle w:val="a3"/>
          </w:rPr>
          <w:t>https://www.statista.com/statistics/1249850/oculus-quest-2-units-sold-by-quarter/</w:t>
        </w:r>
      </w:hyperlink>
    </w:p>
    <w:p w14:paraId="3EA79746" w14:textId="67BB92D3" w:rsidR="00393F46" w:rsidRDefault="00393F46" w:rsidP="004A2DCB">
      <w:pPr>
        <w:autoSpaceDE w:val="0"/>
        <w:autoSpaceDN w:val="0"/>
        <w:adjustRightInd w:val="0"/>
        <w:ind w:left="640" w:hanging="640"/>
        <w:jc w:val="left"/>
        <w:rPr>
          <w:rStyle w:val="a3"/>
        </w:rPr>
      </w:pPr>
    </w:p>
    <w:p w14:paraId="6E4314AB" w14:textId="77777777" w:rsidR="00690C41" w:rsidRPr="000C18C1" w:rsidRDefault="00690C41" w:rsidP="004A2DCB">
      <w:pPr>
        <w:autoSpaceDE w:val="0"/>
        <w:autoSpaceDN w:val="0"/>
        <w:adjustRightInd w:val="0"/>
        <w:ind w:left="640" w:hanging="640"/>
        <w:jc w:val="left"/>
      </w:pPr>
    </w:p>
    <w:sectPr w:rsidR="00690C41" w:rsidRPr="000C18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894E1" w14:textId="77777777" w:rsidR="00A07C41" w:rsidRDefault="00A07C41" w:rsidP="00A14743">
      <w:r>
        <w:separator/>
      </w:r>
    </w:p>
  </w:endnote>
  <w:endnote w:type="continuationSeparator" w:id="0">
    <w:p w14:paraId="753944E8" w14:textId="77777777" w:rsidR="00A07C41" w:rsidRDefault="00A07C41" w:rsidP="00A14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EDBED" w14:textId="77777777" w:rsidR="00A07C41" w:rsidRDefault="00A07C41" w:rsidP="00A14743">
      <w:r>
        <w:separator/>
      </w:r>
    </w:p>
  </w:footnote>
  <w:footnote w:type="continuationSeparator" w:id="0">
    <w:p w14:paraId="3A7F86D1" w14:textId="77777777" w:rsidR="00A07C41" w:rsidRDefault="00A07C41" w:rsidP="00A147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16DD"/>
    <w:multiLevelType w:val="hybridMultilevel"/>
    <w:tmpl w:val="D3307EDE"/>
    <w:lvl w:ilvl="0" w:tplc="BC84C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e Li">
    <w15:presenceInfo w15:providerId="AD" w15:userId="S-1-5-21-1612857076-1602373485-3872515628-1474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bordersDoNotSurroundHeader/>
  <w:bordersDoNotSurroundFooter/>
  <w:hideSpellingErrors/>
  <w:hideGrammaticalErrors/>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217"/>
    <w:rsid w:val="000C18C1"/>
    <w:rsid w:val="000C1B73"/>
    <w:rsid w:val="000E6DC4"/>
    <w:rsid w:val="00121B4C"/>
    <w:rsid w:val="00121BEF"/>
    <w:rsid w:val="001337F6"/>
    <w:rsid w:val="00181378"/>
    <w:rsid w:val="001E5278"/>
    <w:rsid w:val="00201E7E"/>
    <w:rsid w:val="00256C76"/>
    <w:rsid w:val="002834A4"/>
    <w:rsid w:val="002B4A96"/>
    <w:rsid w:val="002C2AE4"/>
    <w:rsid w:val="00323A2F"/>
    <w:rsid w:val="00393F46"/>
    <w:rsid w:val="003C7E86"/>
    <w:rsid w:val="004A2DCB"/>
    <w:rsid w:val="005140DB"/>
    <w:rsid w:val="00537F2E"/>
    <w:rsid w:val="0061126A"/>
    <w:rsid w:val="00631D42"/>
    <w:rsid w:val="006669D3"/>
    <w:rsid w:val="00690C41"/>
    <w:rsid w:val="006911EC"/>
    <w:rsid w:val="006A66C2"/>
    <w:rsid w:val="006D0B1D"/>
    <w:rsid w:val="006F18BE"/>
    <w:rsid w:val="00705871"/>
    <w:rsid w:val="007528EC"/>
    <w:rsid w:val="00814445"/>
    <w:rsid w:val="00815116"/>
    <w:rsid w:val="008249A9"/>
    <w:rsid w:val="008650B3"/>
    <w:rsid w:val="00882DB8"/>
    <w:rsid w:val="008B4C1F"/>
    <w:rsid w:val="008C03FA"/>
    <w:rsid w:val="008E3E84"/>
    <w:rsid w:val="00924A43"/>
    <w:rsid w:val="00952375"/>
    <w:rsid w:val="00A07C41"/>
    <w:rsid w:val="00A14743"/>
    <w:rsid w:val="00A2437D"/>
    <w:rsid w:val="00A27EAE"/>
    <w:rsid w:val="00A87090"/>
    <w:rsid w:val="00AA686F"/>
    <w:rsid w:val="00B31EF1"/>
    <w:rsid w:val="00B90C31"/>
    <w:rsid w:val="00B955C1"/>
    <w:rsid w:val="00BA6060"/>
    <w:rsid w:val="00BB20FE"/>
    <w:rsid w:val="00C3364D"/>
    <w:rsid w:val="00C501C7"/>
    <w:rsid w:val="00C96361"/>
    <w:rsid w:val="00CA273F"/>
    <w:rsid w:val="00E058FC"/>
    <w:rsid w:val="00E60643"/>
    <w:rsid w:val="00EE4004"/>
    <w:rsid w:val="00F05E4D"/>
    <w:rsid w:val="00F87A22"/>
    <w:rsid w:val="00FA165B"/>
    <w:rsid w:val="00FC4217"/>
    <w:rsid w:val="00FE0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B7B8"/>
  <w15:chartTrackingRefBased/>
  <w15:docId w15:val="{22C35521-B9F3-4D46-9BB3-71F040F62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27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C18C1"/>
    <w:rPr>
      <w:color w:val="0563C1" w:themeColor="hyperlink"/>
      <w:u w:val="single"/>
    </w:rPr>
  </w:style>
  <w:style w:type="character" w:customStyle="1" w:styleId="1">
    <w:name w:val="未处理的提及1"/>
    <w:basedOn w:val="a0"/>
    <w:uiPriority w:val="99"/>
    <w:semiHidden/>
    <w:unhideWhenUsed/>
    <w:rsid w:val="000C18C1"/>
    <w:rPr>
      <w:color w:val="605E5C"/>
      <w:shd w:val="clear" w:color="auto" w:fill="E1DFDD"/>
    </w:rPr>
  </w:style>
  <w:style w:type="character" w:styleId="a4">
    <w:name w:val="FollowedHyperlink"/>
    <w:basedOn w:val="a0"/>
    <w:uiPriority w:val="99"/>
    <w:semiHidden/>
    <w:unhideWhenUsed/>
    <w:rsid w:val="008650B3"/>
    <w:rPr>
      <w:color w:val="954F72" w:themeColor="followedHyperlink"/>
      <w:u w:val="single"/>
    </w:rPr>
  </w:style>
  <w:style w:type="paragraph" w:styleId="a5">
    <w:name w:val="List Paragraph"/>
    <w:basedOn w:val="a"/>
    <w:uiPriority w:val="34"/>
    <w:qFormat/>
    <w:rsid w:val="00256C76"/>
    <w:pPr>
      <w:ind w:firstLineChars="200" w:firstLine="420"/>
    </w:pPr>
  </w:style>
  <w:style w:type="paragraph" w:styleId="a6">
    <w:name w:val="header"/>
    <w:basedOn w:val="a"/>
    <w:link w:val="a7"/>
    <w:uiPriority w:val="99"/>
    <w:unhideWhenUsed/>
    <w:rsid w:val="00A14743"/>
    <w:pPr>
      <w:tabs>
        <w:tab w:val="center" w:pos="4680"/>
        <w:tab w:val="right" w:pos="9360"/>
      </w:tabs>
    </w:pPr>
  </w:style>
  <w:style w:type="character" w:customStyle="1" w:styleId="a7">
    <w:name w:val="页眉 字符"/>
    <w:basedOn w:val="a0"/>
    <w:link w:val="a6"/>
    <w:uiPriority w:val="99"/>
    <w:rsid w:val="00A14743"/>
  </w:style>
  <w:style w:type="paragraph" w:styleId="a8">
    <w:name w:val="footer"/>
    <w:basedOn w:val="a"/>
    <w:link w:val="a9"/>
    <w:uiPriority w:val="99"/>
    <w:unhideWhenUsed/>
    <w:rsid w:val="00A14743"/>
    <w:pPr>
      <w:tabs>
        <w:tab w:val="center" w:pos="4680"/>
        <w:tab w:val="right" w:pos="9360"/>
      </w:tabs>
    </w:pPr>
  </w:style>
  <w:style w:type="character" w:customStyle="1" w:styleId="a9">
    <w:name w:val="页脚 字符"/>
    <w:basedOn w:val="a0"/>
    <w:link w:val="a8"/>
    <w:uiPriority w:val="99"/>
    <w:rsid w:val="00A14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524397">
      <w:bodyDiv w:val="1"/>
      <w:marLeft w:val="0"/>
      <w:marRight w:val="0"/>
      <w:marTop w:val="0"/>
      <w:marBottom w:val="0"/>
      <w:divBdr>
        <w:top w:val="none" w:sz="0" w:space="0" w:color="auto"/>
        <w:left w:val="none" w:sz="0" w:space="0" w:color="auto"/>
        <w:bottom w:val="none" w:sz="0" w:space="0" w:color="auto"/>
        <w:right w:val="none" w:sz="0" w:space="0" w:color="auto"/>
      </w:divBdr>
    </w:div>
    <w:div w:id="773549965">
      <w:bodyDiv w:val="1"/>
      <w:marLeft w:val="0"/>
      <w:marRight w:val="0"/>
      <w:marTop w:val="0"/>
      <w:marBottom w:val="0"/>
      <w:divBdr>
        <w:top w:val="none" w:sz="0" w:space="0" w:color="auto"/>
        <w:left w:val="none" w:sz="0" w:space="0" w:color="auto"/>
        <w:bottom w:val="none" w:sz="0" w:space="0" w:color="auto"/>
        <w:right w:val="none" w:sz="0" w:space="0" w:color="auto"/>
      </w:divBdr>
    </w:div>
    <w:div w:id="1791195195">
      <w:bodyDiv w:val="1"/>
      <w:marLeft w:val="0"/>
      <w:marRight w:val="0"/>
      <w:marTop w:val="0"/>
      <w:marBottom w:val="0"/>
      <w:divBdr>
        <w:top w:val="none" w:sz="0" w:space="0" w:color="auto"/>
        <w:left w:val="none" w:sz="0" w:space="0" w:color="auto"/>
        <w:bottom w:val="none" w:sz="0" w:space="0" w:color="auto"/>
        <w:right w:val="none" w:sz="0" w:space="0" w:color="auto"/>
      </w:divBdr>
    </w:div>
    <w:div w:id="191157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249850/oculus-quest-2-units-sold-by-quart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08791E-5D1B-4B38-A1F8-7EDA99CD5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2741</Words>
  <Characters>15628</Characters>
  <Application>Microsoft Office Word</Application>
  <DocSecurity>0</DocSecurity>
  <Lines>130</Lines>
  <Paragraphs>36</Paragraphs>
  <ScaleCrop>false</ScaleCrop>
  <Company/>
  <LinksUpToDate>false</LinksUpToDate>
  <CharactersWithSpaces>18333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Ueishinbo</dc:creator>
  <cp:keywords/>
  <dc:description/>
  <cp:lastModifiedBy>Ueishinbo</cp:lastModifiedBy>
  <cp:revision>2</cp:revision>
  <dcterms:created xsi:type="dcterms:W3CDTF">2021-09-25T13:00:00Z</dcterms:created>
  <dcterms:modified xsi:type="dcterms:W3CDTF">2021-09-25T13:00:00Z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ac9c79dc-d605-31ad-b8d1-089ae122c7aa</vt:lpwstr>
  </property>
  <property fmtid="{D5CDD505-2E9C-101B-9397-08002B2CF9AE}" pid="24" name="Mendeley Citation Style_1">
    <vt:lpwstr>http://www.zotero.org/styles/ieee</vt:lpwstr>
  </property>
</Properties>
</file>